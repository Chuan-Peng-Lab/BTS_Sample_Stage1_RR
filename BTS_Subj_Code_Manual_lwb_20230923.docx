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90021" w14:textId="2923C1FA" w:rsidR="00E05F57" w:rsidRDefault="00A97522" w:rsidP="009936EE">
      <w:pPr>
        <w:jc w:val="center"/>
        <w:rPr>
          <w:rFonts w:ascii="宋体" w:eastAsia="宋体" w:hAnsi="宋体"/>
          <w:sz w:val="36"/>
        </w:rPr>
      </w:pPr>
      <w:r>
        <w:rPr>
          <w:rFonts w:ascii="宋体" w:eastAsia="宋体" w:hAnsi="宋体" w:hint="eastAsia"/>
          <w:sz w:val="36"/>
        </w:rPr>
        <w:t>编码手册</w:t>
      </w:r>
    </w:p>
    <w:p w14:paraId="5BD54D37" w14:textId="77777777" w:rsidR="00C87B7C" w:rsidRPr="009936EE" w:rsidRDefault="00C87B7C" w:rsidP="009936EE">
      <w:pPr>
        <w:jc w:val="center"/>
        <w:rPr>
          <w:rFonts w:ascii="宋体" w:eastAsia="宋体" w:hAnsi="宋体"/>
          <w:sz w:val="36"/>
        </w:rPr>
      </w:pPr>
    </w:p>
    <w:p w14:paraId="6706AD8E" w14:textId="77777777" w:rsidR="00E05F57" w:rsidRDefault="00A97522">
      <w:pPr>
        <w:pStyle w:val="1"/>
        <w:rPr>
          <w:sz w:val="24"/>
        </w:rPr>
      </w:pPr>
      <w:r>
        <w:rPr>
          <w:rFonts w:hint="eastAsia"/>
          <w:sz w:val="24"/>
        </w:rPr>
        <w:t>1</w:t>
      </w:r>
      <w:r>
        <w:rPr>
          <w:sz w:val="24"/>
        </w:rPr>
        <w:t xml:space="preserve"> </w:t>
      </w:r>
      <w:r>
        <w:rPr>
          <w:rFonts w:hint="eastAsia"/>
          <w:sz w:val="24"/>
        </w:rPr>
        <w:t>编码手册说明</w:t>
      </w:r>
    </w:p>
    <w:p w14:paraId="59EEF2A2" w14:textId="24458DE6" w:rsidR="00970FDD" w:rsidRDefault="00A97522" w:rsidP="00970FDD">
      <w:pPr>
        <w:spacing w:line="360" w:lineRule="auto"/>
        <w:ind w:firstLineChars="200" w:firstLine="480"/>
        <w:rPr>
          <w:rFonts w:ascii="Times New Roman" w:eastAsia="宋体" w:hAnsi="Times New Roman"/>
          <w:sz w:val="24"/>
        </w:rPr>
      </w:pPr>
      <w:r>
        <w:rPr>
          <w:rFonts w:ascii="Times New Roman" w:eastAsia="宋体" w:hAnsi="Times New Roman" w:hint="eastAsia"/>
          <w:sz w:val="24"/>
        </w:rPr>
        <w:t>本册旨在规范编码流程，</w:t>
      </w:r>
      <w:r w:rsidR="000F111E">
        <w:rPr>
          <w:rFonts w:ascii="Times New Roman" w:eastAsia="宋体" w:hAnsi="Times New Roman" w:hint="eastAsia"/>
          <w:sz w:val="24"/>
        </w:rPr>
        <w:t>减少</w:t>
      </w:r>
      <w:r w:rsidR="00217297">
        <w:rPr>
          <w:rFonts w:ascii="Times New Roman" w:eastAsia="宋体" w:hAnsi="Times New Roman" w:hint="eastAsia"/>
          <w:sz w:val="24"/>
        </w:rPr>
        <w:t>编码者</w:t>
      </w:r>
      <w:r w:rsidR="00ED1847">
        <w:rPr>
          <w:rFonts w:ascii="Times New Roman" w:eastAsia="宋体" w:hAnsi="Times New Roman" w:hint="eastAsia"/>
          <w:sz w:val="24"/>
        </w:rPr>
        <w:t>之</w:t>
      </w:r>
      <w:r w:rsidR="00217297">
        <w:rPr>
          <w:rFonts w:ascii="Times New Roman" w:eastAsia="宋体" w:hAnsi="Times New Roman" w:hint="eastAsia"/>
          <w:sz w:val="24"/>
        </w:rPr>
        <w:t>间的不一致性</w:t>
      </w:r>
      <w:r w:rsidR="00970FDD">
        <w:rPr>
          <w:rFonts w:ascii="Times New Roman" w:eastAsia="宋体" w:hAnsi="Times New Roman" w:hint="eastAsia"/>
          <w:sz w:val="24"/>
        </w:rPr>
        <w:t>。</w:t>
      </w:r>
    </w:p>
    <w:p w14:paraId="1B616BFA" w14:textId="77777777" w:rsidR="00C87B7C" w:rsidRPr="00970FDD" w:rsidRDefault="00C87B7C" w:rsidP="00970FDD">
      <w:pPr>
        <w:spacing w:line="360" w:lineRule="auto"/>
        <w:ind w:firstLineChars="200" w:firstLine="480"/>
        <w:rPr>
          <w:rFonts w:ascii="Times New Roman" w:eastAsia="宋体" w:hAnsi="Times New Roman"/>
          <w:i/>
          <w:sz w:val="24"/>
        </w:rPr>
      </w:pPr>
    </w:p>
    <w:p w14:paraId="478F21B4" w14:textId="5D002841" w:rsidR="00E05F57" w:rsidRDefault="00970FDD">
      <w:pPr>
        <w:pStyle w:val="1"/>
        <w:rPr>
          <w:sz w:val="24"/>
        </w:rPr>
      </w:pPr>
      <w:r>
        <w:rPr>
          <w:sz w:val="24"/>
        </w:rPr>
        <w:t>2</w:t>
      </w:r>
      <w:r w:rsidR="00A97522">
        <w:rPr>
          <w:sz w:val="24"/>
        </w:rPr>
        <w:t xml:space="preserve"> </w:t>
      </w:r>
      <w:r w:rsidR="00A97522">
        <w:rPr>
          <w:rFonts w:hint="eastAsia"/>
          <w:sz w:val="24"/>
        </w:rPr>
        <w:t>编码流程</w:t>
      </w:r>
    </w:p>
    <w:p w14:paraId="0B652E6F" w14:textId="552D8E7C" w:rsidR="00E05F57" w:rsidRDefault="00A97522" w:rsidP="00BE46A2">
      <w:pPr>
        <w:spacing w:line="360" w:lineRule="auto"/>
        <w:ind w:firstLineChars="200" w:firstLine="480"/>
        <w:rPr>
          <w:rFonts w:ascii="宋体" w:eastAsia="宋体" w:hAnsi="宋体" w:cs="宋体"/>
          <w:szCs w:val="15"/>
        </w:rPr>
      </w:pPr>
      <w:r>
        <w:rPr>
          <w:rFonts w:ascii="Times New Roman" w:eastAsia="宋体" w:hAnsi="Times New Roman" w:hint="eastAsia"/>
          <w:sz w:val="24"/>
        </w:rPr>
        <w:t>编码</w:t>
      </w:r>
      <w:r w:rsidR="00F77EFC">
        <w:rPr>
          <w:rFonts w:ascii="Times New Roman" w:eastAsia="宋体" w:hAnsi="Times New Roman" w:hint="eastAsia"/>
          <w:sz w:val="24"/>
        </w:rPr>
        <w:t>流程</w:t>
      </w:r>
      <w:r>
        <w:rPr>
          <w:rFonts w:ascii="Times New Roman" w:eastAsia="宋体" w:hAnsi="Times New Roman" w:hint="eastAsia"/>
          <w:sz w:val="24"/>
        </w:rPr>
        <w:t>主要分为编码</w:t>
      </w:r>
      <w:r w:rsidR="00ED1847">
        <w:rPr>
          <w:rFonts w:ascii="Times New Roman" w:eastAsia="宋体" w:hAnsi="Times New Roman" w:hint="eastAsia"/>
          <w:sz w:val="24"/>
        </w:rPr>
        <w:t>阶段和</w:t>
      </w:r>
      <w:r>
        <w:rPr>
          <w:rFonts w:ascii="Times New Roman" w:eastAsia="宋体" w:hAnsi="Times New Roman" w:hint="eastAsia"/>
          <w:sz w:val="24"/>
        </w:rPr>
        <w:t>校</w:t>
      </w:r>
      <w:r w:rsidR="00ED1847">
        <w:rPr>
          <w:rFonts w:ascii="Times New Roman" w:eastAsia="宋体" w:hAnsi="Times New Roman" w:hint="eastAsia"/>
          <w:sz w:val="24"/>
        </w:rPr>
        <w:t>对</w:t>
      </w:r>
      <w:r>
        <w:rPr>
          <w:rFonts w:ascii="Times New Roman" w:eastAsia="宋体" w:hAnsi="Times New Roman" w:hint="eastAsia"/>
          <w:sz w:val="24"/>
        </w:rPr>
        <w:t>阶段。</w:t>
      </w:r>
    </w:p>
    <w:p w14:paraId="43B30B20" w14:textId="6CE6F91C" w:rsidR="00E05F57" w:rsidRDefault="00C84111">
      <w:pPr>
        <w:spacing w:line="360" w:lineRule="auto"/>
        <w:rPr>
          <w:ins w:id="0" w:author="liu weibiao" w:date="2022-12-31T22:40:00Z"/>
          <w:rFonts w:ascii="Times New Roman" w:eastAsia="宋体" w:hAnsi="Times New Roman"/>
          <w:sz w:val="24"/>
        </w:rPr>
      </w:pPr>
      <w:r>
        <w:rPr>
          <w:rFonts w:ascii="Times New Roman" w:eastAsia="宋体" w:hAnsi="Times New Roman"/>
          <w:noProof/>
          <w:sz w:val="24"/>
        </w:rPr>
        <mc:AlternateContent>
          <mc:Choice Requires="wps">
            <w:drawing>
              <wp:anchor distT="0" distB="0" distL="114300" distR="114300" simplePos="0" relativeHeight="251672576" behindDoc="0" locked="0" layoutInCell="1" allowOverlap="1" wp14:anchorId="4E06C49A" wp14:editId="7AE2444D">
                <wp:simplePos x="0" y="0"/>
                <wp:positionH relativeFrom="margin">
                  <wp:posOffset>1811867</wp:posOffset>
                </wp:positionH>
                <wp:positionV relativeFrom="paragraph">
                  <wp:posOffset>126152</wp:posOffset>
                </wp:positionV>
                <wp:extent cx="1612900" cy="723477"/>
                <wp:effectExtent l="0" t="0" r="25400" b="19685"/>
                <wp:wrapNone/>
                <wp:docPr id="13" name="矩形 13"/>
                <wp:cNvGraphicFramePr/>
                <a:graphic xmlns:a="http://schemas.openxmlformats.org/drawingml/2006/main">
                  <a:graphicData uri="http://schemas.microsoft.com/office/word/2010/wordprocessingShape">
                    <wps:wsp>
                      <wps:cNvSpPr/>
                      <wps:spPr>
                        <a:xfrm>
                          <a:off x="0" y="0"/>
                          <a:ext cx="1612900" cy="723477"/>
                        </a:xfrm>
                        <a:prstGeom prst="rect">
                          <a:avLst/>
                        </a:prstGeom>
                        <a:noFill/>
                        <a:ln w="12700" cap="flat" cmpd="sng" algn="ctr">
                          <a:solidFill>
                            <a:sysClr val="windowText" lastClr="000000"/>
                          </a:solidFill>
                          <a:prstDash val="solid"/>
                          <a:miter lim="800000"/>
                        </a:ln>
                        <a:effectLst/>
                      </wps:spPr>
                      <wps:txbx>
                        <w:txbxContent>
                          <w:p w14:paraId="7A4D8A6B" w14:textId="4888DBDA" w:rsidR="00C84111" w:rsidRDefault="00C84111" w:rsidP="00191E06">
                            <w:pPr>
                              <w:jc w:val="center"/>
                              <w:rPr>
                                <w:rFonts w:ascii="宋体" w:eastAsia="宋体" w:hAnsi="宋体"/>
                                <w:color w:val="000000" w:themeColor="text1"/>
                                <w:sz w:val="20"/>
                                <w:szCs w:val="21"/>
                              </w:rPr>
                            </w:pPr>
                            <w:r>
                              <w:rPr>
                                <w:rFonts w:ascii="宋体" w:eastAsia="宋体" w:hAnsi="宋体"/>
                                <w:color w:val="000000" w:themeColor="text1"/>
                                <w:sz w:val="20"/>
                                <w:szCs w:val="21"/>
                              </w:rPr>
                              <w:t>145篇</w:t>
                            </w:r>
                            <w:r>
                              <w:rPr>
                                <w:rFonts w:ascii="宋体" w:eastAsia="宋体" w:hAnsi="宋体" w:hint="eastAsia"/>
                                <w:color w:val="000000" w:themeColor="text1"/>
                                <w:sz w:val="20"/>
                                <w:szCs w:val="21"/>
                              </w:rPr>
                              <w:t>P</w:t>
                            </w:r>
                            <w:r>
                              <w:rPr>
                                <w:rFonts w:ascii="宋体" w:eastAsia="宋体" w:hAnsi="宋体"/>
                                <w:color w:val="000000" w:themeColor="text1"/>
                                <w:sz w:val="20"/>
                                <w:szCs w:val="21"/>
                              </w:rPr>
                              <w:t>S2022文章</w:t>
                            </w:r>
                          </w:p>
                          <w:p w14:paraId="0E1C8CF1" w14:textId="0E9B63BA" w:rsidR="00191E06" w:rsidRPr="00191E06" w:rsidRDefault="00191E06" w:rsidP="00191E06">
                            <w:pPr>
                              <w:jc w:val="center"/>
                              <w:rPr>
                                <w:sz w:val="20"/>
                                <w:szCs w:val="21"/>
                              </w:rPr>
                            </w:pPr>
                            <w:r w:rsidRPr="00191E06">
                              <w:rPr>
                                <w:rFonts w:ascii="宋体" w:eastAsia="宋体" w:hAnsi="宋体"/>
                                <w:color w:val="000000" w:themeColor="text1"/>
                                <w:sz w:val="20"/>
                                <w:szCs w:val="21"/>
                              </w:rPr>
                              <w:t>5</w:t>
                            </w:r>
                            <w:r w:rsidR="006A3C0B">
                              <w:rPr>
                                <w:rFonts w:ascii="宋体" w:eastAsia="宋体" w:hAnsi="宋体"/>
                                <w:color w:val="000000" w:themeColor="text1"/>
                                <w:sz w:val="20"/>
                                <w:szCs w:val="21"/>
                              </w:rPr>
                              <w:t>3</w:t>
                            </w:r>
                            <w:r w:rsidRPr="00191E06">
                              <w:rPr>
                                <w:rFonts w:ascii="宋体" w:eastAsia="宋体" w:hAnsi="宋体"/>
                                <w:color w:val="000000" w:themeColor="text1"/>
                                <w:sz w:val="20"/>
                                <w:szCs w:val="21"/>
                              </w:rPr>
                              <w:t>篇大团队科</w:t>
                            </w:r>
                            <w:r w:rsidRPr="00191E06">
                              <w:rPr>
                                <w:rFonts w:ascii="宋体" w:eastAsia="宋体" w:hAnsi="宋体" w:hint="eastAsia"/>
                                <w:color w:val="000000" w:themeColor="text1"/>
                                <w:sz w:val="20"/>
                                <w:szCs w:val="21"/>
                              </w:rPr>
                              <w:t>学文章</w:t>
                            </w:r>
                          </w:p>
                          <w:p w14:paraId="48FF53BC" w14:textId="77777777" w:rsidR="00191E06" w:rsidRPr="00FD7230" w:rsidRDefault="00191E06" w:rsidP="00191E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06C49A" id="矩形 13" o:spid="_x0000_s1026" style="position:absolute;left:0;text-align:left;margin-left:142.65pt;margin-top:9.95pt;width:127pt;height:56.9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" filled="f" strokecolor="windowText" strokeweight="1pt">
                <v:textbox>
                  <w:txbxContent>
                    <w:p w14:paraId="7A4D8A6B" w14:textId="4888DBDA" w:rsidR="00C84111" w:rsidRDefault="00C84111" w:rsidP="00191E06">
                      <w:pPr>
                        <w:jc w:val="center"/>
                        <w:rPr>
                          <w:rFonts w:ascii="宋体" w:eastAsia="宋体" w:hAnsi="宋体"/>
                          <w:color w:val="000000" w:themeColor="text1"/>
                          <w:sz w:val="20"/>
                          <w:szCs w:val="21"/>
                        </w:rPr>
                      </w:pPr>
                      <w:r>
                        <w:rPr>
                          <w:rFonts w:ascii="宋体" w:eastAsia="宋体" w:hAnsi="宋体"/>
                          <w:color w:val="000000" w:themeColor="text1"/>
                          <w:sz w:val="20"/>
                          <w:szCs w:val="21"/>
                        </w:rPr>
                        <w:t>145篇</w:t>
                      </w:r>
                      <w:r>
                        <w:rPr>
                          <w:rFonts w:ascii="宋体" w:eastAsia="宋体" w:hAnsi="宋体" w:hint="eastAsia"/>
                          <w:color w:val="000000" w:themeColor="text1"/>
                          <w:sz w:val="20"/>
                          <w:szCs w:val="21"/>
                        </w:rPr>
                        <w:t>P</w:t>
                      </w:r>
                      <w:r>
                        <w:rPr>
                          <w:rFonts w:ascii="宋体" w:eastAsia="宋体" w:hAnsi="宋体"/>
                          <w:color w:val="000000" w:themeColor="text1"/>
                          <w:sz w:val="20"/>
                          <w:szCs w:val="21"/>
                        </w:rPr>
                        <w:t>S2022文章</w:t>
                      </w:r>
                    </w:p>
                    <w:p w14:paraId="0E1C8CF1" w14:textId="0E9B63BA" w:rsidR="00191E06" w:rsidRPr="00191E06" w:rsidRDefault="00191E06" w:rsidP="00191E06">
                      <w:pPr>
                        <w:jc w:val="center"/>
                        <w:rPr>
                          <w:sz w:val="20"/>
                          <w:szCs w:val="21"/>
                        </w:rPr>
                      </w:pPr>
                      <w:r w:rsidRPr="00191E06">
                        <w:rPr>
                          <w:rFonts w:ascii="宋体" w:eastAsia="宋体" w:hAnsi="宋体"/>
                          <w:color w:val="000000" w:themeColor="text1"/>
                          <w:sz w:val="20"/>
                          <w:szCs w:val="21"/>
                        </w:rPr>
                        <w:t>5</w:t>
                      </w:r>
                      <w:r w:rsidR="006A3C0B">
                        <w:rPr>
                          <w:rFonts w:ascii="宋体" w:eastAsia="宋体" w:hAnsi="宋体"/>
                          <w:color w:val="000000" w:themeColor="text1"/>
                          <w:sz w:val="20"/>
                          <w:szCs w:val="21"/>
                        </w:rPr>
                        <w:t>3</w:t>
                      </w:r>
                      <w:r w:rsidRPr="00191E06">
                        <w:rPr>
                          <w:rFonts w:ascii="宋体" w:eastAsia="宋体" w:hAnsi="宋体"/>
                          <w:color w:val="000000" w:themeColor="text1"/>
                          <w:sz w:val="20"/>
                          <w:szCs w:val="21"/>
                        </w:rPr>
                        <w:t>篇大团队科</w:t>
                      </w:r>
                      <w:r w:rsidRPr="00191E06">
                        <w:rPr>
                          <w:rFonts w:ascii="宋体" w:eastAsia="宋体" w:hAnsi="宋体" w:hint="eastAsia"/>
                          <w:color w:val="000000" w:themeColor="text1"/>
                          <w:sz w:val="20"/>
                          <w:szCs w:val="21"/>
                        </w:rPr>
                        <w:t>学文章</w:t>
                      </w:r>
                    </w:p>
                    <w:p w14:paraId="48FF53BC" w14:textId="77777777" w:rsidR="00191E06" w:rsidRPr="00FD7230" w:rsidRDefault="00191E06" w:rsidP="00191E06">
                      <w:pPr>
                        <w:jc w:val="center"/>
                      </w:pPr>
                    </w:p>
                  </w:txbxContent>
                </v:textbox>
                <w10:wrap anchorx="margin"/>
              </v:rect>
            </w:pict>
          </mc:Fallback>
        </mc:AlternateContent>
      </w:r>
      <w:r w:rsidR="00970FDD">
        <w:rPr>
          <w:rFonts w:ascii="Times New Roman" w:eastAsia="宋体" w:hAnsi="Times New Roman"/>
          <w:sz w:val="24"/>
        </w:rPr>
        <w:t>2</w:t>
      </w:r>
      <w:r w:rsidR="00A97522">
        <w:rPr>
          <w:rFonts w:ascii="Times New Roman" w:eastAsia="宋体" w:hAnsi="Times New Roman" w:hint="eastAsia"/>
          <w:sz w:val="24"/>
        </w:rPr>
        <w:t xml:space="preserve">.1 </w:t>
      </w:r>
      <w:r w:rsidR="00AA404A">
        <w:rPr>
          <w:rFonts w:ascii="Times New Roman" w:eastAsia="宋体" w:hAnsi="Times New Roman" w:hint="eastAsia"/>
          <w:sz w:val="24"/>
        </w:rPr>
        <w:t>编码阶段</w:t>
      </w:r>
    </w:p>
    <w:p w14:paraId="2C554A56" w14:textId="52E66CC1" w:rsidR="00FD7230" w:rsidRDefault="00FD7230" w:rsidP="00FD7230">
      <w:pPr>
        <w:tabs>
          <w:tab w:val="left" w:pos="1587"/>
        </w:tabs>
        <w:spacing w:line="360" w:lineRule="auto"/>
        <w:rPr>
          <w:rFonts w:ascii="Times New Roman" w:eastAsia="宋体" w:hAnsi="Times New Roman"/>
          <w:sz w:val="24"/>
        </w:rPr>
      </w:pPr>
      <w:r>
        <w:rPr>
          <w:rFonts w:ascii="Times New Roman" w:eastAsia="宋体" w:hAnsi="Times New Roman"/>
          <w:sz w:val="24"/>
        </w:rPr>
        <w:tab/>
      </w:r>
    </w:p>
    <w:p w14:paraId="2E1E924C" w14:textId="74F2C3AE" w:rsidR="00981ADF" w:rsidRDefault="00191E06" w:rsidP="00392884">
      <w:pPr>
        <w:spacing w:line="360" w:lineRule="auto"/>
        <w:jc w:val="center"/>
        <w:rPr>
          <w:rFonts w:ascii="Times New Roman" w:eastAsia="宋体" w:hAnsi="Times New Roman"/>
          <w:sz w:val="24"/>
        </w:rPr>
      </w:pPr>
      <w:r>
        <w:rPr>
          <w:rFonts w:ascii="Times New Roman" w:eastAsia="宋体" w:hAnsi="Times New Roman"/>
          <w:noProof/>
          <w:sz w:val="24"/>
        </w:rPr>
        <mc:AlternateContent>
          <mc:Choice Requires="wps">
            <w:drawing>
              <wp:anchor distT="0" distB="0" distL="114300" distR="114300" simplePos="0" relativeHeight="251668480" behindDoc="0" locked="0" layoutInCell="1" allowOverlap="1" wp14:anchorId="3FD3E8B7" wp14:editId="6CF1E4DF">
                <wp:simplePos x="0" y="0"/>
                <wp:positionH relativeFrom="column">
                  <wp:posOffset>2611755</wp:posOffset>
                </wp:positionH>
                <wp:positionV relativeFrom="paragraph">
                  <wp:posOffset>57150</wp:posOffset>
                </wp:positionV>
                <wp:extent cx="0" cy="576157"/>
                <wp:effectExtent l="76200" t="0" r="57150" b="52705"/>
                <wp:wrapNone/>
                <wp:docPr id="9" name="直接箭头连接符 9"/>
                <wp:cNvGraphicFramePr/>
                <a:graphic xmlns:a="http://schemas.openxmlformats.org/drawingml/2006/main">
                  <a:graphicData uri="http://schemas.microsoft.com/office/word/2010/wordprocessingShape">
                    <wps:wsp>
                      <wps:cNvCnPr/>
                      <wps:spPr>
                        <a:xfrm>
                          <a:off x="0" y="0"/>
                          <a:ext cx="0" cy="5761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28959736" id="_x0000_t32" coordsize="21600,21600" o:spt="32" o:oned="t" path="m,l21600,21600e" filled="f">
                <v:path arrowok="t" fillok="f" o:connecttype="none"/>
                <o:lock v:ext="edit" shapetype="t"/>
              </v:shapetype>
              <v:shape id="直接箭头连接符 9" o:spid="_x0000_s1026" type="#_x0000_t32" style="position:absolute;left:0;text-align:left;margin-left:205.65pt;margin-top:4.5pt;width:0;height:45.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" strokecolor="black [3213]" strokeweight=".5pt">
                <v:stroke endarrow="block" joinstyle="miter"/>
              </v:shape>
            </w:pict>
          </mc:Fallback>
        </mc:AlternateContent>
      </w:r>
    </w:p>
    <w:p w14:paraId="682414D1" w14:textId="1E05BEF9" w:rsidR="00FD7230" w:rsidRDefault="00191E06" w:rsidP="000B4870">
      <w:pPr>
        <w:jc w:val="center"/>
        <w:rPr>
          <w:rFonts w:ascii="宋体" w:eastAsia="宋体" w:hAnsi="宋体" w:cs="宋体"/>
          <w:szCs w:val="15"/>
        </w:rPr>
      </w:pPr>
      <w:r>
        <w:rPr>
          <w:rFonts w:ascii="Times New Roman" w:eastAsia="宋体" w:hAnsi="Times New Roman"/>
          <w:noProof/>
          <w:sz w:val="24"/>
        </w:rPr>
        <mc:AlternateContent>
          <mc:Choice Requires="wps">
            <w:drawing>
              <wp:anchor distT="0" distB="0" distL="114300" distR="114300" simplePos="0" relativeHeight="251674624" behindDoc="0" locked="0" layoutInCell="1" allowOverlap="1" wp14:anchorId="26D9A907" wp14:editId="3F8ECE53">
                <wp:simplePos x="0" y="0"/>
                <wp:positionH relativeFrom="margin">
                  <wp:align>center</wp:align>
                </wp:positionH>
                <wp:positionV relativeFrom="paragraph">
                  <wp:posOffset>242781</wp:posOffset>
                </wp:positionV>
                <wp:extent cx="1612900" cy="283634"/>
                <wp:effectExtent l="0" t="0" r="25400" b="21590"/>
                <wp:wrapNone/>
                <wp:docPr id="14" name="矩形 14"/>
                <wp:cNvGraphicFramePr/>
                <a:graphic xmlns:a="http://schemas.openxmlformats.org/drawingml/2006/main">
                  <a:graphicData uri="http://schemas.microsoft.com/office/word/2010/wordprocessingShape">
                    <wps:wsp>
                      <wps:cNvSpPr/>
                      <wps:spPr>
                        <a:xfrm>
                          <a:off x="0" y="0"/>
                          <a:ext cx="1612900" cy="283634"/>
                        </a:xfrm>
                        <a:prstGeom prst="rect">
                          <a:avLst/>
                        </a:prstGeom>
                        <a:noFill/>
                        <a:ln w="12700" cap="flat" cmpd="sng" algn="ctr">
                          <a:solidFill>
                            <a:sysClr val="windowText" lastClr="000000"/>
                          </a:solidFill>
                          <a:prstDash val="solid"/>
                          <a:miter lim="800000"/>
                        </a:ln>
                        <a:effectLst/>
                      </wps:spPr>
                      <wps:txbx>
                        <w:txbxContent>
                          <w:p w14:paraId="5BA7CB1F" w14:textId="77777777" w:rsidR="00191E06" w:rsidRPr="00191E06" w:rsidRDefault="00191E06" w:rsidP="00191E06">
                            <w:pPr>
                              <w:jc w:val="center"/>
                              <w:rPr>
                                <w:sz w:val="20"/>
                                <w:szCs w:val="21"/>
                              </w:rPr>
                            </w:pPr>
                            <w:r w:rsidRPr="00191E06">
                              <w:rPr>
                                <w:rFonts w:ascii="宋体" w:eastAsia="宋体" w:hAnsi="宋体"/>
                                <w:color w:val="000000" w:themeColor="text1"/>
                                <w:sz w:val="20"/>
                                <w:szCs w:val="21"/>
                              </w:rPr>
                              <w:t>阅读</w:t>
                            </w:r>
                            <w:r w:rsidRPr="00191E06">
                              <w:rPr>
                                <w:rFonts w:ascii="宋体" w:eastAsia="宋体" w:hAnsi="宋体" w:hint="eastAsia"/>
                                <w:color w:val="000000" w:themeColor="text1"/>
                                <w:sz w:val="20"/>
                                <w:szCs w:val="21"/>
                              </w:rPr>
                              <w:t>方法部分与数据集</w:t>
                            </w:r>
                          </w:p>
                          <w:p w14:paraId="169B1FC5" w14:textId="77777777" w:rsidR="00191E06" w:rsidRPr="00FD7230" w:rsidRDefault="00191E06" w:rsidP="00191E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D9A907" id="矩形 14" o:spid="_x0000_s1027" style="position:absolute;left:0;text-align:left;margin-left:0;margin-top:19.1pt;width:127pt;height:22.3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" filled="f" strokecolor="windowText" strokeweight="1pt">
                <v:textbox>
                  <w:txbxContent>
                    <w:p w14:paraId="5BA7CB1F" w14:textId="77777777" w:rsidR="00191E06" w:rsidRPr="00191E06" w:rsidRDefault="00191E06" w:rsidP="00191E06">
                      <w:pPr>
                        <w:jc w:val="center"/>
                        <w:rPr>
                          <w:sz w:val="20"/>
                          <w:szCs w:val="21"/>
                        </w:rPr>
                      </w:pPr>
                      <w:r w:rsidRPr="00191E06">
                        <w:rPr>
                          <w:rFonts w:ascii="宋体" w:eastAsia="宋体" w:hAnsi="宋体"/>
                          <w:color w:val="000000" w:themeColor="text1"/>
                          <w:sz w:val="20"/>
                          <w:szCs w:val="21"/>
                        </w:rPr>
                        <w:t>阅读</w:t>
                      </w:r>
                      <w:r w:rsidRPr="00191E06">
                        <w:rPr>
                          <w:rFonts w:ascii="宋体" w:eastAsia="宋体" w:hAnsi="宋体" w:hint="eastAsia"/>
                          <w:color w:val="000000" w:themeColor="text1"/>
                          <w:sz w:val="20"/>
                          <w:szCs w:val="21"/>
                        </w:rPr>
                        <w:t>方法部分与数据集</w:t>
                      </w:r>
                    </w:p>
                    <w:p w14:paraId="169B1FC5" w14:textId="77777777" w:rsidR="00191E06" w:rsidRPr="00FD7230" w:rsidRDefault="00191E06" w:rsidP="00191E06">
                      <w:pPr>
                        <w:jc w:val="center"/>
                      </w:pPr>
                    </w:p>
                  </w:txbxContent>
                </v:textbox>
                <w10:wrap anchorx="margin"/>
              </v:rect>
            </w:pict>
          </mc:Fallback>
        </mc:AlternateContent>
      </w:r>
    </w:p>
    <w:p w14:paraId="0B57739F" w14:textId="67074C44" w:rsidR="00FD7230" w:rsidRDefault="00191E06" w:rsidP="000B4870">
      <w:pPr>
        <w:jc w:val="center"/>
        <w:rPr>
          <w:rFonts w:ascii="宋体" w:eastAsia="宋体" w:hAnsi="宋体" w:cs="宋体"/>
          <w:szCs w:val="15"/>
        </w:rPr>
      </w:pPr>
      <w:r>
        <w:rPr>
          <w:rFonts w:ascii="Times New Roman" w:eastAsia="宋体" w:hAnsi="Times New Roman"/>
          <w:noProof/>
          <w:sz w:val="24"/>
        </w:rPr>
        <mc:AlternateContent>
          <mc:Choice Requires="wps">
            <w:drawing>
              <wp:anchor distT="0" distB="0" distL="114300" distR="114300" simplePos="0" relativeHeight="251670528" behindDoc="0" locked="0" layoutInCell="1" allowOverlap="1" wp14:anchorId="166813F5" wp14:editId="522C416A">
                <wp:simplePos x="0" y="0"/>
                <wp:positionH relativeFrom="column">
                  <wp:posOffset>2620010</wp:posOffset>
                </wp:positionH>
                <wp:positionV relativeFrom="paragraph">
                  <wp:posOffset>220980</wp:posOffset>
                </wp:positionV>
                <wp:extent cx="0" cy="576157"/>
                <wp:effectExtent l="76200" t="0" r="57150" b="52705"/>
                <wp:wrapNone/>
                <wp:docPr id="10" name="直接箭头连接符 10"/>
                <wp:cNvGraphicFramePr/>
                <a:graphic xmlns:a="http://schemas.openxmlformats.org/drawingml/2006/main">
                  <a:graphicData uri="http://schemas.microsoft.com/office/word/2010/wordprocessingShape">
                    <wps:wsp>
                      <wps:cNvCnPr/>
                      <wps:spPr>
                        <a:xfrm>
                          <a:off x="0" y="0"/>
                          <a:ext cx="0" cy="576157"/>
                        </a:xfrm>
                        <a:prstGeom prst="straightConnector1">
                          <a:avLst/>
                        </a:prstGeom>
                        <a:noFill/>
                        <a:ln w="6350" cap="flat" cmpd="sng" algn="ctr">
                          <a:solidFill>
                            <a:schemeClr val="tx1"/>
                          </a:solidFill>
                          <a:prstDash val="solid"/>
                          <a:miter lim="800000"/>
                          <a:tailEnd type="triangle"/>
                        </a:ln>
                        <a:effectLst/>
                      </wps:spPr>
                      <wps:bodyPr/>
                    </wps:wsp>
                  </a:graphicData>
                </a:graphic>
              </wp:anchor>
            </w:drawing>
          </mc:Choice>
          <mc:Fallback xmlns:w16du="http://schemas.microsoft.com/office/word/2023/wordml/word16du">
            <w:pict>
              <v:shape w14:anchorId="0F116C1F" id="直接箭头连接符 10" o:spid="_x0000_s1026" type="#_x0000_t32" style="position:absolute;left:0;text-align:left;margin-left:206.3pt;margin-top:17.4pt;width:0;height:45.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" strokecolor="black [3213]" strokeweight=".5pt">
                <v:stroke endarrow="block" joinstyle="miter"/>
              </v:shape>
            </w:pict>
          </mc:Fallback>
        </mc:AlternateContent>
      </w:r>
    </w:p>
    <w:p w14:paraId="1D1D33ED" w14:textId="25AEEA34" w:rsidR="00FD7230" w:rsidRDefault="00FD7230" w:rsidP="000B4870">
      <w:pPr>
        <w:jc w:val="center"/>
        <w:rPr>
          <w:rFonts w:ascii="宋体" w:eastAsia="宋体" w:hAnsi="宋体" w:cs="宋体"/>
          <w:szCs w:val="15"/>
        </w:rPr>
      </w:pPr>
    </w:p>
    <w:p w14:paraId="73C7BF5D" w14:textId="25274A84" w:rsidR="00FD7230" w:rsidRDefault="00FD7230" w:rsidP="000B4870">
      <w:pPr>
        <w:jc w:val="center"/>
        <w:rPr>
          <w:rFonts w:ascii="宋体" w:eastAsia="宋体" w:hAnsi="宋体" w:cs="宋体"/>
          <w:szCs w:val="15"/>
        </w:rPr>
      </w:pPr>
      <w:r>
        <w:rPr>
          <w:rFonts w:ascii="Times New Roman" w:eastAsia="宋体" w:hAnsi="Times New Roman"/>
          <w:noProof/>
          <w:sz w:val="24"/>
        </w:rPr>
        <mc:AlternateContent>
          <mc:Choice Requires="wps">
            <w:drawing>
              <wp:anchor distT="0" distB="0" distL="114300" distR="114300" simplePos="0" relativeHeight="251667456" behindDoc="0" locked="0" layoutInCell="1" allowOverlap="1" wp14:anchorId="01D0835C" wp14:editId="57660E2C">
                <wp:simplePos x="0" y="0"/>
                <wp:positionH relativeFrom="margin">
                  <wp:align>center</wp:align>
                </wp:positionH>
                <wp:positionV relativeFrom="paragraph">
                  <wp:posOffset>164465</wp:posOffset>
                </wp:positionV>
                <wp:extent cx="3894667" cy="300567"/>
                <wp:effectExtent l="0" t="0" r="10795" b="23495"/>
                <wp:wrapNone/>
                <wp:docPr id="7" name="矩形 7"/>
                <wp:cNvGraphicFramePr/>
                <a:graphic xmlns:a="http://schemas.openxmlformats.org/drawingml/2006/main">
                  <a:graphicData uri="http://schemas.microsoft.com/office/word/2010/wordprocessingShape">
                    <wps:wsp>
                      <wps:cNvSpPr/>
                      <wps:spPr>
                        <a:xfrm>
                          <a:off x="0" y="0"/>
                          <a:ext cx="3894667" cy="300567"/>
                        </a:xfrm>
                        <a:prstGeom prst="rect">
                          <a:avLst/>
                        </a:prstGeom>
                        <a:noFill/>
                        <a:ln w="12700" cap="flat" cmpd="sng" algn="ctr">
                          <a:solidFill>
                            <a:sysClr val="windowText" lastClr="000000"/>
                          </a:solidFill>
                          <a:prstDash val="solid"/>
                          <a:miter lim="800000"/>
                        </a:ln>
                        <a:effectLst/>
                      </wps:spPr>
                      <wps:txbx>
                        <w:txbxContent>
                          <w:p w14:paraId="4B9EA7D4" w14:textId="6262EFE4" w:rsidR="00FD7230" w:rsidRPr="00191E06" w:rsidRDefault="009C7D0F" w:rsidP="00FD7230">
                            <w:pPr>
                              <w:jc w:val="center"/>
                              <w:rPr>
                                <w:sz w:val="20"/>
                                <w:szCs w:val="21"/>
                              </w:rPr>
                            </w:pPr>
                            <w:r>
                              <w:rPr>
                                <w:rFonts w:ascii="宋体" w:eastAsia="宋体" w:hAnsi="宋体" w:hint="eastAsia"/>
                                <w:color w:val="000000" w:themeColor="text1"/>
                                <w:sz w:val="20"/>
                                <w:szCs w:val="21"/>
                              </w:rPr>
                              <w:t>第一步：整理</w:t>
                            </w:r>
                            <w:r w:rsidR="00FD7230" w:rsidRPr="00191E06">
                              <w:rPr>
                                <w:rFonts w:ascii="宋体" w:eastAsia="宋体" w:hAnsi="宋体" w:hint="eastAsia"/>
                                <w:color w:val="000000" w:themeColor="text1"/>
                                <w:sz w:val="20"/>
                                <w:szCs w:val="21"/>
                              </w:rPr>
                              <w:t>每篇文章的</w:t>
                            </w:r>
                            <w:r>
                              <w:rPr>
                                <w:rFonts w:ascii="宋体" w:eastAsia="宋体" w:hAnsi="宋体" w:hint="eastAsia"/>
                                <w:color w:val="000000" w:themeColor="text1"/>
                                <w:sz w:val="20"/>
                                <w:szCs w:val="21"/>
                              </w:rPr>
                              <w:t>数据，形成只包含人口学变量的数据文件</w:t>
                            </w:r>
                          </w:p>
                          <w:p w14:paraId="7841C8C2" w14:textId="6C747AFA" w:rsidR="00FD7230" w:rsidRPr="00FD7230" w:rsidRDefault="00FD7230" w:rsidP="00FD72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0835C" id="矩形 7" o:spid="_x0000_s1028" style="position:absolute;left:0;text-align:left;margin-left:0;margin-top:12.95pt;width:306.65pt;height:23.6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" filled="f" strokecolor="windowText" strokeweight="1pt">
                <v:textbox>
                  <w:txbxContent>
                    <w:p w14:paraId="4B9EA7D4" w14:textId="6262EFE4" w:rsidR="00FD7230" w:rsidRPr="00191E06" w:rsidRDefault="009C7D0F" w:rsidP="00FD7230">
                      <w:pPr>
                        <w:jc w:val="center"/>
                        <w:rPr>
                          <w:sz w:val="20"/>
                          <w:szCs w:val="21"/>
                        </w:rPr>
                      </w:pPr>
                      <w:r>
                        <w:rPr>
                          <w:rFonts w:ascii="宋体" w:eastAsia="宋体" w:hAnsi="宋体" w:hint="eastAsia"/>
                          <w:color w:val="000000" w:themeColor="text1"/>
                          <w:sz w:val="20"/>
                          <w:szCs w:val="21"/>
                        </w:rPr>
                        <w:t>第一步：整理</w:t>
                      </w:r>
                      <w:r w:rsidR="00FD7230" w:rsidRPr="00191E06">
                        <w:rPr>
                          <w:rFonts w:ascii="宋体" w:eastAsia="宋体" w:hAnsi="宋体" w:hint="eastAsia"/>
                          <w:color w:val="000000" w:themeColor="text1"/>
                          <w:sz w:val="20"/>
                          <w:szCs w:val="21"/>
                        </w:rPr>
                        <w:t>每篇文章的</w:t>
                      </w:r>
                      <w:r>
                        <w:rPr>
                          <w:rFonts w:ascii="宋体" w:eastAsia="宋体" w:hAnsi="宋体" w:hint="eastAsia"/>
                          <w:color w:val="000000" w:themeColor="text1"/>
                          <w:sz w:val="20"/>
                          <w:szCs w:val="21"/>
                        </w:rPr>
                        <w:t>数据，形成只包含人口学变量的数据文件</w:t>
                      </w:r>
                    </w:p>
                    <w:p w14:paraId="7841C8C2" w14:textId="6C747AFA" w:rsidR="00FD7230" w:rsidRPr="00FD7230" w:rsidRDefault="00FD7230" w:rsidP="00FD7230">
                      <w:pPr>
                        <w:jc w:val="center"/>
                      </w:pPr>
                    </w:p>
                  </w:txbxContent>
                </v:textbox>
                <w10:wrap anchorx="margin"/>
              </v:rect>
            </w:pict>
          </mc:Fallback>
        </mc:AlternateContent>
      </w:r>
    </w:p>
    <w:p w14:paraId="2DAAD58C" w14:textId="26DB0511" w:rsidR="00191E06" w:rsidRDefault="009C7D0F" w:rsidP="00FD7230">
      <w:pPr>
        <w:rPr>
          <w:rFonts w:ascii="宋体" w:eastAsia="宋体" w:hAnsi="宋体" w:cs="宋体"/>
          <w:szCs w:val="15"/>
        </w:rPr>
      </w:pPr>
      <w:r>
        <w:rPr>
          <w:rFonts w:ascii="Times New Roman" w:eastAsia="宋体" w:hAnsi="Times New Roman"/>
          <w:noProof/>
          <w:sz w:val="24"/>
        </w:rPr>
        <mc:AlternateContent>
          <mc:Choice Requires="wps">
            <w:drawing>
              <wp:anchor distT="0" distB="0" distL="114300" distR="114300" simplePos="0" relativeHeight="251718656" behindDoc="0" locked="0" layoutInCell="1" allowOverlap="1" wp14:anchorId="7AEF5FAF" wp14:editId="48EDD42F">
                <wp:simplePos x="0" y="0"/>
                <wp:positionH relativeFrom="column">
                  <wp:posOffset>2624032</wp:posOffset>
                </wp:positionH>
                <wp:positionV relativeFrom="paragraph">
                  <wp:posOffset>166370</wp:posOffset>
                </wp:positionV>
                <wp:extent cx="0" cy="576157"/>
                <wp:effectExtent l="76200" t="0" r="57150" b="52705"/>
                <wp:wrapNone/>
                <wp:docPr id="2" name="直接箭头连接符 2"/>
                <wp:cNvGraphicFramePr/>
                <a:graphic xmlns:a="http://schemas.openxmlformats.org/drawingml/2006/main">
                  <a:graphicData uri="http://schemas.microsoft.com/office/word/2010/wordprocessingShape">
                    <wps:wsp>
                      <wps:cNvCnPr/>
                      <wps:spPr>
                        <a:xfrm>
                          <a:off x="0" y="0"/>
                          <a:ext cx="0" cy="576157"/>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xmlns:w16du="http://schemas.microsoft.com/office/word/2023/wordml/word16du">
            <w:pict>
              <v:shape w14:anchorId="77FD49A5" id="直接箭头连接符 2" o:spid="_x0000_s1026" type="#_x0000_t32" style="position:absolute;left:0;text-align:left;margin-left:206.6pt;margin-top:13.1pt;width:0;height:45.3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" strokecolor="windowText" strokeweight=".5pt">
                <v:stroke endarrow="block" joinstyle="miter"/>
              </v:shape>
            </w:pict>
          </mc:Fallback>
        </mc:AlternateContent>
      </w:r>
    </w:p>
    <w:p w14:paraId="78EE2D81" w14:textId="66AD7128" w:rsidR="009C7D0F" w:rsidRDefault="009C7D0F" w:rsidP="000B4870">
      <w:pPr>
        <w:jc w:val="center"/>
        <w:rPr>
          <w:rFonts w:ascii="宋体" w:eastAsia="宋体" w:hAnsi="宋体" w:cs="宋体"/>
          <w:szCs w:val="15"/>
        </w:rPr>
      </w:pPr>
    </w:p>
    <w:p w14:paraId="174B12CE" w14:textId="17487807" w:rsidR="009C7D0F" w:rsidRDefault="009C7D0F" w:rsidP="000B4870">
      <w:pPr>
        <w:jc w:val="center"/>
        <w:rPr>
          <w:rFonts w:ascii="宋体" w:eastAsia="宋体" w:hAnsi="宋体" w:cs="宋体"/>
          <w:szCs w:val="15"/>
        </w:rPr>
      </w:pPr>
      <w:r>
        <w:rPr>
          <w:rFonts w:ascii="Times New Roman" w:eastAsia="宋体" w:hAnsi="Times New Roman"/>
          <w:noProof/>
          <w:sz w:val="24"/>
        </w:rPr>
        <mc:AlternateContent>
          <mc:Choice Requires="wps">
            <w:drawing>
              <wp:anchor distT="0" distB="0" distL="114300" distR="114300" simplePos="0" relativeHeight="251716608" behindDoc="0" locked="0" layoutInCell="1" allowOverlap="1" wp14:anchorId="2B64F573" wp14:editId="610B2DE3">
                <wp:simplePos x="0" y="0"/>
                <wp:positionH relativeFrom="margin">
                  <wp:align>center</wp:align>
                </wp:positionH>
                <wp:positionV relativeFrom="paragraph">
                  <wp:posOffset>118745</wp:posOffset>
                </wp:positionV>
                <wp:extent cx="2137621" cy="300567"/>
                <wp:effectExtent l="0" t="0" r="15240" b="23495"/>
                <wp:wrapNone/>
                <wp:docPr id="1" name="矩形 1"/>
                <wp:cNvGraphicFramePr/>
                <a:graphic xmlns:a="http://schemas.openxmlformats.org/drawingml/2006/main">
                  <a:graphicData uri="http://schemas.microsoft.com/office/word/2010/wordprocessingShape">
                    <wps:wsp>
                      <wps:cNvSpPr/>
                      <wps:spPr>
                        <a:xfrm>
                          <a:off x="0" y="0"/>
                          <a:ext cx="2137621" cy="300567"/>
                        </a:xfrm>
                        <a:prstGeom prst="rect">
                          <a:avLst/>
                        </a:prstGeom>
                        <a:noFill/>
                        <a:ln w="12700" cap="flat" cmpd="sng" algn="ctr">
                          <a:solidFill>
                            <a:sysClr val="windowText" lastClr="000000"/>
                          </a:solidFill>
                          <a:prstDash val="solid"/>
                          <a:miter lim="800000"/>
                        </a:ln>
                        <a:effectLst/>
                      </wps:spPr>
                      <wps:txbx>
                        <w:txbxContent>
                          <w:p w14:paraId="080B2962" w14:textId="7DE5E962" w:rsidR="009C7D0F" w:rsidRPr="00191E06" w:rsidRDefault="009C7D0F" w:rsidP="009C7D0F">
                            <w:pPr>
                              <w:jc w:val="center"/>
                              <w:rPr>
                                <w:sz w:val="20"/>
                                <w:szCs w:val="21"/>
                              </w:rPr>
                            </w:pPr>
                            <w:r>
                              <w:rPr>
                                <w:rFonts w:ascii="宋体" w:eastAsia="宋体" w:hAnsi="宋体" w:hint="eastAsia"/>
                                <w:color w:val="000000" w:themeColor="text1"/>
                                <w:sz w:val="20"/>
                                <w:szCs w:val="21"/>
                              </w:rPr>
                              <w:t>第二步：</w:t>
                            </w:r>
                            <w:bookmarkStart w:id="1" w:name="_Hlk123512463"/>
                            <w:r>
                              <w:rPr>
                                <w:rFonts w:ascii="宋体" w:eastAsia="宋体" w:hAnsi="宋体" w:hint="eastAsia"/>
                                <w:color w:val="000000" w:themeColor="text1"/>
                                <w:sz w:val="20"/>
                                <w:szCs w:val="21"/>
                              </w:rPr>
                              <w:t>编码每篇文章的完整指标</w:t>
                            </w:r>
                            <w:bookmarkEnd w:id="1"/>
                          </w:p>
                          <w:p w14:paraId="2F3F5471" w14:textId="77777777" w:rsidR="009C7D0F" w:rsidRPr="00FD7230" w:rsidRDefault="009C7D0F" w:rsidP="009C7D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64F573" id="矩形 1" o:spid="_x0000_s1029" style="position:absolute;left:0;text-align:left;margin-left:0;margin-top:9.35pt;width:168.3pt;height:23.65pt;z-index:2517166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" filled="f" strokecolor="windowText" strokeweight="1pt">
                <v:textbox>
                  <w:txbxContent>
                    <w:p w14:paraId="080B2962" w14:textId="7DE5E962" w:rsidR="009C7D0F" w:rsidRPr="00191E06" w:rsidRDefault="009C7D0F" w:rsidP="009C7D0F">
                      <w:pPr>
                        <w:jc w:val="center"/>
                        <w:rPr>
                          <w:sz w:val="20"/>
                          <w:szCs w:val="21"/>
                        </w:rPr>
                      </w:pPr>
                      <w:r>
                        <w:rPr>
                          <w:rFonts w:ascii="宋体" w:eastAsia="宋体" w:hAnsi="宋体" w:hint="eastAsia"/>
                          <w:color w:val="000000" w:themeColor="text1"/>
                          <w:sz w:val="20"/>
                          <w:szCs w:val="21"/>
                        </w:rPr>
                        <w:t>第二步：</w:t>
                      </w:r>
                      <w:bookmarkStart w:id="2" w:name="_Hlk123512463"/>
                      <w:r>
                        <w:rPr>
                          <w:rFonts w:ascii="宋体" w:eastAsia="宋体" w:hAnsi="宋体" w:hint="eastAsia"/>
                          <w:color w:val="000000" w:themeColor="text1"/>
                          <w:sz w:val="20"/>
                          <w:szCs w:val="21"/>
                        </w:rPr>
                        <w:t>编码每篇文章的完整指标</w:t>
                      </w:r>
                      <w:bookmarkEnd w:id="2"/>
                    </w:p>
                    <w:p w14:paraId="2F3F5471" w14:textId="77777777" w:rsidR="009C7D0F" w:rsidRPr="00FD7230" w:rsidRDefault="009C7D0F" w:rsidP="009C7D0F">
                      <w:pPr>
                        <w:jc w:val="center"/>
                      </w:pPr>
                    </w:p>
                  </w:txbxContent>
                </v:textbox>
                <w10:wrap anchorx="margin"/>
              </v:rect>
            </w:pict>
          </mc:Fallback>
        </mc:AlternateContent>
      </w:r>
    </w:p>
    <w:p w14:paraId="14BD2748" w14:textId="77777777" w:rsidR="009C7D0F" w:rsidRDefault="009C7D0F" w:rsidP="000B4870">
      <w:pPr>
        <w:jc w:val="center"/>
        <w:rPr>
          <w:rFonts w:ascii="宋体" w:eastAsia="宋体" w:hAnsi="宋体" w:cs="宋体"/>
          <w:szCs w:val="15"/>
        </w:rPr>
      </w:pPr>
    </w:p>
    <w:p w14:paraId="6B574DB5" w14:textId="1B99DE34" w:rsidR="00392884" w:rsidRPr="000B4870" w:rsidRDefault="00392884" w:rsidP="000B4870">
      <w:pPr>
        <w:jc w:val="center"/>
        <w:rPr>
          <w:rFonts w:ascii="宋体" w:eastAsia="宋体" w:hAnsi="宋体" w:cs="宋体"/>
          <w:szCs w:val="15"/>
        </w:rPr>
      </w:pPr>
      <w:r w:rsidRPr="000B4870">
        <w:rPr>
          <w:rFonts w:ascii="宋体" w:eastAsia="宋体" w:hAnsi="宋体" w:cs="宋体" w:hint="eastAsia"/>
          <w:szCs w:val="15"/>
        </w:rPr>
        <w:t>图1</w:t>
      </w:r>
      <w:r w:rsidRPr="000B4870">
        <w:rPr>
          <w:rFonts w:ascii="宋体" w:eastAsia="宋体" w:hAnsi="宋体" w:cs="宋体"/>
          <w:szCs w:val="15"/>
        </w:rPr>
        <w:t xml:space="preserve"> </w:t>
      </w:r>
      <w:r w:rsidR="00AA404A">
        <w:rPr>
          <w:rFonts w:ascii="宋体" w:eastAsia="宋体" w:hAnsi="宋体" w:cs="宋体" w:hint="eastAsia"/>
          <w:szCs w:val="15"/>
        </w:rPr>
        <w:t>编码阶段流程图</w:t>
      </w:r>
    </w:p>
    <w:p w14:paraId="2F45D791" w14:textId="77777777" w:rsidR="00C87B7C" w:rsidRDefault="00C87B7C">
      <w:pPr>
        <w:spacing w:line="360" w:lineRule="auto"/>
        <w:rPr>
          <w:rFonts w:ascii="Times New Roman" w:eastAsia="宋体" w:hAnsi="Times New Roman"/>
          <w:sz w:val="24"/>
        </w:rPr>
      </w:pPr>
      <w:bookmarkStart w:id="3" w:name="_Hlk123512435"/>
    </w:p>
    <w:p w14:paraId="282FC4C7" w14:textId="339E5C9D" w:rsidR="007E1C94" w:rsidRDefault="007E1C94">
      <w:pPr>
        <w:spacing w:line="360" w:lineRule="auto"/>
        <w:rPr>
          <w:rFonts w:ascii="Times New Roman" w:eastAsia="宋体" w:hAnsi="Times New Roman"/>
          <w:sz w:val="24"/>
        </w:rPr>
      </w:pPr>
      <w:r>
        <w:rPr>
          <w:rFonts w:ascii="Times New Roman" w:eastAsia="宋体" w:hAnsi="Times New Roman" w:hint="eastAsia"/>
          <w:sz w:val="24"/>
        </w:rPr>
        <w:t>2</w:t>
      </w:r>
      <w:r>
        <w:rPr>
          <w:rFonts w:ascii="Times New Roman" w:eastAsia="宋体" w:hAnsi="Times New Roman"/>
          <w:sz w:val="24"/>
        </w:rPr>
        <w:t xml:space="preserve">.1.1 </w:t>
      </w:r>
      <w:r w:rsidR="009C7D0F">
        <w:rPr>
          <w:rFonts w:ascii="Times New Roman" w:eastAsia="宋体" w:hAnsi="Times New Roman" w:hint="eastAsia"/>
          <w:sz w:val="24"/>
        </w:rPr>
        <w:t>整</w:t>
      </w:r>
      <w:r w:rsidR="009C7D0F" w:rsidRPr="00DC6DA8">
        <w:rPr>
          <w:rFonts w:ascii="Times New Roman" w:eastAsia="宋体" w:hAnsi="Times New Roman" w:hint="eastAsia"/>
          <w:sz w:val="24"/>
          <w:highlight w:val="yellow"/>
        </w:rPr>
        <w:t>理人口学变量的</w:t>
      </w:r>
      <w:r w:rsidR="00DC6DA8" w:rsidRPr="00DC6DA8">
        <w:rPr>
          <w:rFonts w:ascii="Times New Roman" w:eastAsia="宋体" w:hAnsi="Times New Roman" w:hint="eastAsia"/>
          <w:sz w:val="24"/>
          <w:highlight w:val="yellow"/>
        </w:rPr>
        <w:t>原始</w:t>
      </w:r>
      <w:r w:rsidR="009C7D0F" w:rsidRPr="00DC6DA8">
        <w:rPr>
          <w:rFonts w:ascii="Times New Roman" w:eastAsia="宋体" w:hAnsi="Times New Roman" w:hint="eastAsia"/>
          <w:sz w:val="24"/>
          <w:highlight w:val="yellow"/>
        </w:rPr>
        <w:t>数据</w:t>
      </w:r>
    </w:p>
    <w:bookmarkEnd w:id="3"/>
    <w:p w14:paraId="577E03E5" w14:textId="6894C1BC" w:rsidR="009936EE" w:rsidRDefault="00054136">
      <w:pPr>
        <w:spacing w:line="360" w:lineRule="auto"/>
        <w:ind w:firstLineChars="200" w:firstLine="480"/>
        <w:rPr>
          <w:rFonts w:ascii="Times New Roman" w:eastAsia="宋体" w:hAnsi="Times New Roman"/>
          <w:sz w:val="24"/>
        </w:rPr>
      </w:pPr>
      <w:r>
        <w:rPr>
          <w:rFonts w:ascii="Times New Roman" w:eastAsia="宋体" w:hAnsi="Times New Roman" w:hint="eastAsia"/>
          <w:sz w:val="24"/>
        </w:rPr>
        <w:t>首先，</w:t>
      </w:r>
      <w:bookmarkStart w:id="4" w:name="_Hlk123512549"/>
      <w:r>
        <w:rPr>
          <w:rFonts w:ascii="Times New Roman" w:eastAsia="宋体" w:hAnsi="Times New Roman" w:hint="eastAsia"/>
          <w:sz w:val="24"/>
        </w:rPr>
        <w:t>我们</w:t>
      </w:r>
      <w:r w:rsidR="00191E06">
        <w:rPr>
          <w:rFonts w:ascii="Times New Roman" w:eastAsia="宋体" w:hAnsi="Times New Roman" w:hint="eastAsia"/>
          <w:sz w:val="24"/>
        </w:rPr>
        <w:t>阅读文章的</w:t>
      </w:r>
      <w:r>
        <w:rPr>
          <w:rFonts w:ascii="Times New Roman" w:eastAsia="宋体" w:hAnsi="Times New Roman" w:hint="eastAsia"/>
          <w:sz w:val="24"/>
        </w:rPr>
        <w:t>方法部分</w:t>
      </w:r>
      <w:r w:rsidR="00191E06">
        <w:rPr>
          <w:rFonts w:ascii="Times New Roman" w:eastAsia="宋体" w:hAnsi="Times New Roman" w:hint="eastAsia"/>
          <w:sz w:val="24"/>
        </w:rPr>
        <w:t>和对应的数据集</w:t>
      </w:r>
      <w:bookmarkEnd w:id="4"/>
      <w:r w:rsidR="00191E06">
        <w:rPr>
          <w:rFonts w:ascii="Times New Roman" w:eastAsia="宋体" w:hAnsi="Times New Roman" w:hint="eastAsia"/>
          <w:sz w:val="24"/>
        </w:rPr>
        <w:t>，找到包含完整人口学变量数据的文件，需确保文章方法部分的描述与数据文件在样本量等指标上能够完全</w:t>
      </w:r>
      <w:r w:rsidR="00191E06">
        <w:rPr>
          <w:rFonts w:ascii="Times New Roman" w:eastAsia="宋体" w:hAnsi="Times New Roman" w:hint="eastAsia"/>
          <w:sz w:val="24"/>
        </w:rPr>
        <w:lastRenderedPageBreak/>
        <w:t>对应，若无法完全对应，请专门备注</w:t>
      </w:r>
      <w:r>
        <w:rPr>
          <w:rFonts w:ascii="Times New Roman" w:eastAsia="宋体" w:hAnsi="Times New Roman" w:hint="eastAsia"/>
          <w:sz w:val="24"/>
        </w:rPr>
        <w:t>。</w:t>
      </w:r>
    </w:p>
    <w:p w14:paraId="46BEAA4F" w14:textId="6355D5A6" w:rsidR="00E05F57" w:rsidRDefault="009C7D0F">
      <w:pPr>
        <w:spacing w:line="360" w:lineRule="auto"/>
        <w:ind w:firstLineChars="200" w:firstLine="480"/>
        <w:rPr>
          <w:rFonts w:ascii="Times New Roman" w:eastAsia="宋体" w:hAnsi="Times New Roman"/>
          <w:sz w:val="24"/>
        </w:rPr>
      </w:pPr>
      <w:r>
        <w:rPr>
          <w:rFonts w:ascii="Times New Roman" w:eastAsia="宋体" w:hAnsi="Times New Roman" w:hint="eastAsia"/>
          <w:sz w:val="24"/>
        </w:rPr>
        <w:t>然后，对于每篇文章的每个研究，需要整理出一个只包含人口学变量的文件</w:t>
      </w:r>
      <w:r w:rsidR="006A3C0B">
        <w:rPr>
          <w:rFonts w:ascii="Times New Roman" w:eastAsia="宋体" w:hAnsi="Times New Roman" w:hint="eastAsia"/>
          <w:sz w:val="24"/>
        </w:rPr>
        <w:t>。</w:t>
      </w:r>
      <w:r>
        <w:rPr>
          <w:rFonts w:ascii="Times New Roman" w:eastAsia="宋体" w:hAnsi="Times New Roman" w:hint="eastAsia"/>
          <w:sz w:val="24"/>
        </w:rPr>
        <w:t>最后</w:t>
      </w:r>
      <w:r w:rsidR="006A3C0B">
        <w:rPr>
          <w:rFonts w:ascii="Times New Roman" w:eastAsia="宋体" w:hAnsi="Times New Roman" w:hint="eastAsia"/>
          <w:sz w:val="24"/>
        </w:rPr>
        <w:t>，我们</w:t>
      </w:r>
      <w:r w:rsidR="009936EE">
        <w:rPr>
          <w:rFonts w:ascii="Times New Roman" w:eastAsia="宋体" w:hAnsi="Times New Roman" w:hint="eastAsia"/>
          <w:sz w:val="24"/>
        </w:rPr>
        <w:t>把这些文件合并成一个数据集</w:t>
      </w:r>
      <w:r w:rsidR="006A3C0B">
        <w:rPr>
          <w:rFonts w:ascii="Times New Roman" w:eastAsia="宋体" w:hAnsi="Times New Roman" w:hint="eastAsia"/>
          <w:sz w:val="24"/>
        </w:rPr>
        <w:t>，以便后续得数据分析</w:t>
      </w:r>
      <w:r w:rsidR="009936EE">
        <w:rPr>
          <w:rFonts w:ascii="Times New Roman" w:eastAsia="宋体" w:hAnsi="Times New Roman" w:hint="eastAsia"/>
          <w:sz w:val="24"/>
        </w:rPr>
        <w:t>。</w:t>
      </w:r>
    </w:p>
    <w:p w14:paraId="2D7D0E30" w14:textId="319606AE" w:rsidR="009936EE" w:rsidRDefault="009936EE">
      <w:pPr>
        <w:spacing w:line="360" w:lineRule="auto"/>
        <w:ind w:firstLineChars="200" w:firstLine="480"/>
        <w:rPr>
          <w:rFonts w:ascii="Times New Roman" w:eastAsia="宋体" w:hAnsi="Times New Roman"/>
          <w:sz w:val="24"/>
        </w:rPr>
      </w:pPr>
    </w:p>
    <w:p w14:paraId="638B0060" w14:textId="3BC3247F" w:rsidR="009936EE" w:rsidRPr="009936EE" w:rsidRDefault="009936EE" w:rsidP="009936EE">
      <w:pPr>
        <w:pStyle w:val="ab"/>
        <w:numPr>
          <w:ilvl w:val="0"/>
          <w:numId w:val="3"/>
        </w:numPr>
        <w:spacing w:line="360" w:lineRule="auto"/>
        <w:ind w:firstLineChars="0"/>
        <w:rPr>
          <w:rFonts w:ascii="Times New Roman" w:eastAsia="宋体" w:hAnsi="Times New Roman"/>
          <w:sz w:val="24"/>
        </w:rPr>
      </w:pPr>
      <w:r>
        <w:rPr>
          <w:rFonts w:ascii="Times New Roman" w:eastAsia="宋体" w:hAnsi="Times New Roman" w:hint="eastAsia"/>
          <w:sz w:val="24"/>
        </w:rPr>
        <w:t>以</w:t>
      </w:r>
      <w:r>
        <w:rPr>
          <w:rFonts w:ascii="Times New Roman" w:eastAsia="宋体" w:hAnsi="Times New Roman" w:hint="eastAsia"/>
          <w:sz w:val="24"/>
        </w:rPr>
        <w:t>P</w:t>
      </w:r>
      <w:r>
        <w:rPr>
          <w:rFonts w:ascii="Times New Roman" w:eastAsia="宋体" w:hAnsi="Times New Roman"/>
          <w:sz w:val="24"/>
        </w:rPr>
        <w:t>SA001</w:t>
      </w:r>
      <w:r>
        <w:rPr>
          <w:rFonts w:ascii="Times New Roman" w:eastAsia="宋体" w:hAnsi="Times New Roman" w:hint="eastAsia"/>
          <w:sz w:val="24"/>
        </w:rPr>
        <w:t>《</w:t>
      </w:r>
      <w:r w:rsidRPr="00504DF3">
        <w:rPr>
          <w:rFonts w:ascii="Times New Roman" w:eastAsia="宋体" w:hAnsi="Times New Roman"/>
          <w:sz w:val="24"/>
        </w:rPr>
        <w:t>To which world regions does the valence–dominance model of social perception apply?</w:t>
      </w:r>
      <w:r w:rsidRPr="00504DF3">
        <w:rPr>
          <w:rFonts w:ascii="Times New Roman" w:eastAsia="宋体" w:hAnsi="Times New Roman" w:hint="eastAsia"/>
          <w:sz w:val="24"/>
        </w:rPr>
        <w:t>》为例，进行示例说明</w:t>
      </w:r>
      <w:r>
        <w:rPr>
          <w:rFonts w:ascii="Times New Roman" w:eastAsia="宋体" w:hAnsi="Times New Roman" w:hint="eastAsia"/>
          <w:sz w:val="24"/>
        </w:rPr>
        <w:t>，如下图</w:t>
      </w:r>
      <w:r w:rsidR="00C87B7C">
        <w:rPr>
          <w:rFonts w:ascii="Times New Roman" w:eastAsia="宋体" w:hAnsi="Times New Roman" w:hint="eastAsia"/>
          <w:sz w:val="24"/>
        </w:rPr>
        <w:t>2</w:t>
      </w:r>
      <w:r w:rsidRPr="00504DF3">
        <w:rPr>
          <w:rFonts w:ascii="Times New Roman" w:eastAsia="宋体" w:hAnsi="Times New Roman" w:hint="eastAsia"/>
          <w:sz w:val="24"/>
        </w:rPr>
        <w:t>。</w:t>
      </w:r>
    </w:p>
    <w:p w14:paraId="4E6DC17D" w14:textId="6C09B70E" w:rsidR="009936EE" w:rsidRDefault="009936EE" w:rsidP="009936EE">
      <w:pPr>
        <w:spacing w:line="360" w:lineRule="auto"/>
        <w:rPr>
          <w:rFonts w:ascii="Times New Roman" w:eastAsia="宋体" w:hAnsi="Times New Roman"/>
          <w:sz w:val="24"/>
        </w:rPr>
      </w:pPr>
      <w:r w:rsidRPr="009936EE">
        <w:rPr>
          <w:rFonts w:ascii="Times New Roman" w:eastAsia="宋体" w:hAnsi="Times New Roman"/>
          <w:noProof/>
          <w:sz w:val="24"/>
        </w:rPr>
        <w:drawing>
          <wp:inline distT="0" distB="0" distL="0" distR="0" wp14:anchorId="034874AE" wp14:editId="6D5B6AD4">
            <wp:extent cx="5274310" cy="19672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967230"/>
                    </a:xfrm>
                    <a:prstGeom prst="rect">
                      <a:avLst/>
                    </a:prstGeom>
                    <a:noFill/>
                    <a:ln>
                      <a:noFill/>
                    </a:ln>
                  </pic:spPr>
                </pic:pic>
              </a:graphicData>
            </a:graphic>
          </wp:inline>
        </w:drawing>
      </w:r>
    </w:p>
    <w:p w14:paraId="2DAF5E58" w14:textId="672A08A5" w:rsidR="00C87B7C" w:rsidRDefault="00C87B7C" w:rsidP="00C87B7C">
      <w:pPr>
        <w:spacing w:line="360" w:lineRule="auto"/>
        <w:jc w:val="center"/>
        <w:rPr>
          <w:rFonts w:ascii="Times New Roman" w:eastAsia="宋体" w:hAnsi="Times New Roman"/>
          <w:sz w:val="24"/>
        </w:rPr>
      </w:pPr>
      <w:r>
        <w:rPr>
          <w:rFonts w:ascii="Times New Roman" w:eastAsia="宋体" w:hAnsi="Times New Roman" w:hint="eastAsia"/>
          <w:sz w:val="24"/>
        </w:rPr>
        <w:t>图</w:t>
      </w:r>
      <w:r>
        <w:rPr>
          <w:rFonts w:ascii="Times New Roman" w:eastAsia="宋体" w:hAnsi="Times New Roman" w:hint="eastAsia"/>
          <w:sz w:val="24"/>
        </w:rPr>
        <w:t>2</w:t>
      </w:r>
      <w:r>
        <w:rPr>
          <w:rFonts w:ascii="Times New Roman" w:eastAsia="宋体" w:hAnsi="Times New Roman"/>
          <w:sz w:val="24"/>
        </w:rPr>
        <w:t xml:space="preserve"> </w:t>
      </w:r>
      <w:r>
        <w:rPr>
          <w:rFonts w:ascii="Times New Roman" w:eastAsia="宋体" w:hAnsi="Times New Roman" w:hint="eastAsia"/>
          <w:sz w:val="24"/>
        </w:rPr>
        <w:t>提取人口学变量数据示例</w:t>
      </w:r>
    </w:p>
    <w:p w14:paraId="73721D95" w14:textId="77777777" w:rsidR="00C87B7C" w:rsidRDefault="00C87B7C" w:rsidP="009936EE">
      <w:pPr>
        <w:spacing w:line="360" w:lineRule="auto"/>
        <w:rPr>
          <w:rFonts w:ascii="Times New Roman" w:eastAsia="宋体" w:hAnsi="Times New Roman"/>
          <w:sz w:val="24"/>
        </w:rPr>
      </w:pPr>
    </w:p>
    <w:p w14:paraId="1F295FD0" w14:textId="3D2C9C39" w:rsidR="009936EE" w:rsidRDefault="009936EE" w:rsidP="009936EE">
      <w:pPr>
        <w:spacing w:line="360" w:lineRule="auto"/>
        <w:rPr>
          <w:rFonts w:ascii="Times New Roman" w:eastAsia="宋体" w:hAnsi="Times New Roman"/>
          <w:sz w:val="24"/>
        </w:rPr>
      </w:pPr>
      <w:r>
        <w:rPr>
          <w:rFonts w:ascii="Times New Roman" w:eastAsia="宋体" w:hAnsi="Times New Roman" w:hint="eastAsia"/>
          <w:sz w:val="24"/>
        </w:rPr>
        <w:t>2</w:t>
      </w:r>
      <w:r>
        <w:rPr>
          <w:rFonts w:ascii="Times New Roman" w:eastAsia="宋体" w:hAnsi="Times New Roman"/>
          <w:sz w:val="24"/>
        </w:rPr>
        <w:t xml:space="preserve">.1.1 </w:t>
      </w:r>
      <w:r w:rsidRPr="009936EE">
        <w:rPr>
          <w:rFonts w:ascii="Times New Roman" w:eastAsia="宋体" w:hAnsi="Times New Roman" w:hint="eastAsia"/>
          <w:sz w:val="24"/>
        </w:rPr>
        <w:t>编码每篇文章</w:t>
      </w:r>
      <w:r w:rsidRPr="00DC6DA8">
        <w:rPr>
          <w:rFonts w:ascii="Times New Roman" w:eastAsia="宋体" w:hAnsi="Times New Roman" w:hint="eastAsia"/>
          <w:sz w:val="24"/>
          <w:highlight w:val="yellow"/>
        </w:rPr>
        <w:t>的完整指标</w:t>
      </w:r>
    </w:p>
    <w:p w14:paraId="5123853A" w14:textId="529A99E7" w:rsidR="009936EE" w:rsidRDefault="009936EE" w:rsidP="009936EE">
      <w:pPr>
        <w:spacing w:line="360" w:lineRule="auto"/>
        <w:rPr>
          <w:rFonts w:ascii="Times New Roman" w:eastAsia="宋体" w:hAnsi="Times New Roman"/>
          <w:sz w:val="24"/>
        </w:rPr>
      </w:pPr>
      <w:r>
        <w:rPr>
          <w:rFonts w:ascii="Times New Roman" w:eastAsia="宋体" w:hAnsi="Times New Roman"/>
          <w:sz w:val="24"/>
        </w:rPr>
        <w:tab/>
      </w:r>
      <w:r>
        <w:rPr>
          <w:rFonts w:ascii="Times New Roman" w:eastAsia="宋体" w:hAnsi="Times New Roman" w:hint="eastAsia"/>
          <w:sz w:val="24"/>
        </w:rPr>
        <w:t>对于每篇文章的每个研究，我们阅读文章的方法部分和前面整理好的包含人口统计变量的数据文件，编码每篇文章</w:t>
      </w:r>
      <w:r w:rsidR="006A3C0B">
        <w:rPr>
          <w:rFonts w:ascii="Times New Roman" w:eastAsia="宋体" w:hAnsi="Times New Roman" w:hint="eastAsia"/>
          <w:sz w:val="24"/>
        </w:rPr>
        <w:t>/</w:t>
      </w:r>
      <w:r w:rsidR="006A3C0B">
        <w:rPr>
          <w:rFonts w:ascii="Times New Roman" w:eastAsia="宋体" w:hAnsi="Times New Roman" w:hint="eastAsia"/>
          <w:sz w:val="24"/>
        </w:rPr>
        <w:t>研究</w:t>
      </w:r>
      <w:r>
        <w:rPr>
          <w:rFonts w:ascii="Times New Roman" w:eastAsia="宋体" w:hAnsi="Times New Roman" w:hint="eastAsia"/>
          <w:sz w:val="24"/>
        </w:rPr>
        <w:t>的完整指标。</w:t>
      </w:r>
    </w:p>
    <w:p w14:paraId="100F0558" w14:textId="77777777" w:rsidR="00C87B7C" w:rsidRDefault="00C87B7C" w:rsidP="009936EE">
      <w:pPr>
        <w:spacing w:line="360" w:lineRule="auto"/>
        <w:rPr>
          <w:rFonts w:ascii="Times New Roman" w:eastAsia="宋体" w:hAnsi="Times New Roman"/>
          <w:sz w:val="24"/>
        </w:rPr>
      </w:pPr>
    </w:p>
    <w:p w14:paraId="2F355018" w14:textId="3DD30751" w:rsidR="009936EE" w:rsidRDefault="00A97522" w:rsidP="000A6B51">
      <w:pPr>
        <w:pStyle w:val="ab"/>
        <w:numPr>
          <w:ilvl w:val="0"/>
          <w:numId w:val="3"/>
        </w:numPr>
        <w:spacing w:line="360" w:lineRule="auto"/>
        <w:ind w:firstLineChars="0"/>
        <w:rPr>
          <w:rFonts w:ascii="Times New Roman" w:eastAsia="宋体" w:hAnsi="Times New Roman"/>
          <w:sz w:val="24"/>
        </w:rPr>
      </w:pPr>
      <w:bookmarkStart w:id="5" w:name="_Hlk123512407"/>
      <w:r>
        <w:rPr>
          <w:rFonts w:ascii="Times New Roman" w:eastAsia="宋体" w:hAnsi="Times New Roman" w:hint="eastAsia"/>
          <w:sz w:val="24"/>
        </w:rPr>
        <w:t>以</w:t>
      </w:r>
      <w:r w:rsidR="00504DF3">
        <w:rPr>
          <w:rFonts w:ascii="Times New Roman" w:eastAsia="宋体" w:hAnsi="Times New Roman" w:hint="eastAsia"/>
          <w:sz w:val="24"/>
        </w:rPr>
        <w:t>P</w:t>
      </w:r>
      <w:r w:rsidR="00504DF3">
        <w:rPr>
          <w:rFonts w:ascii="Times New Roman" w:eastAsia="宋体" w:hAnsi="Times New Roman"/>
          <w:sz w:val="24"/>
        </w:rPr>
        <w:t>SA001</w:t>
      </w:r>
      <w:r>
        <w:rPr>
          <w:rFonts w:ascii="Times New Roman" w:eastAsia="宋体" w:hAnsi="Times New Roman" w:hint="eastAsia"/>
          <w:sz w:val="24"/>
        </w:rPr>
        <w:t>《</w:t>
      </w:r>
      <w:r w:rsidR="00504DF3" w:rsidRPr="00504DF3">
        <w:rPr>
          <w:rFonts w:ascii="Times New Roman" w:eastAsia="宋体" w:hAnsi="Times New Roman"/>
          <w:sz w:val="24"/>
        </w:rPr>
        <w:t>To which world regions does the valence–dominance model of social perception apply?</w:t>
      </w:r>
      <w:r w:rsidRPr="00504DF3">
        <w:rPr>
          <w:rFonts w:ascii="Times New Roman" w:eastAsia="宋体" w:hAnsi="Times New Roman" w:hint="eastAsia"/>
          <w:sz w:val="24"/>
        </w:rPr>
        <w:t>》为例，进行示例说明</w:t>
      </w:r>
      <w:r w:rsidR="009936EE">
        <w:rPr>
          <w:rFonts w:ascii="Times New Roman" w:eastAsia="宋体" w:hAnsi="Times New Roman" w:hint="eastAsia"/>
          <w:sz w:val="24"/>
        </w:rPr>
        <w:t>，如图</w:t>
      </w:r>
      <w:r w:rsidR="00C87B7C">
        <w:rPr>
          <w:rFonts w:ascii="Times New Roman" w:eastAsia="宋体" w:hAnsi="Times New Roman" w:hint="eastAsia"/>
          <w:sz w:val="24"/>
        </w:rPr>
        <w:t>3</w:t>
      </w:r>
      <w:r w:rsidRPr="00504DF3">
        <w:rPr>
          <w:rFonts w:ascii="Times New Roman" w:eastAsia="宋体" w:hAnsi="Times New Roman" w:hint="eastAsia"/>
          <w:sz w:val="24"/>
        </w:rPr>
        <w:t>。</w:t>
      </w:r>
      <w:bookmarkEnd w:id="5"/>
    </w:p>
    <w:p w14:paraId="63CC7D8C" w14:textId="544040CC" w:rsidR="00C87B7C" w:rsidRDefault="00C87B7C" w:rsidP="00C87B7C">
      <w:pPr>
        <w:spacing w:line="360" w:lineRule="auto"/>
        <w:rPr>
          <w:rFonts w:ascii="Times New Roman" w:eastAsia="宋体" w:hAnsi="Times New Roman"/>
          <w:sz w:val="24"/>
        </w:rPr>
      </w:pPr>
    </w:p>
    <w:p w14:paraId="4002BEFB" w14:textId="44657A1A" w:rsidR="00C87B7C" w:rsidRDefault="00C87B7C" w:rsidP="00C87B7C">
      <w:pPr>
        <w:spacing w:line="360" w:lineRule="auto"/>
        <w:rPr>
          <w:rFonts w:ascii="Times New Roman" w:eastAsia="宋体" w:hAnsi="Times New Roman"/>
          <w:sz w:val="24"/>
        </w:rPr>
      </w:pPr>
    </w:p>
    <w:p w14:paraId="040A05E6" w14:textId="0F9102DA" w:rsidR="00C87B7C" w:rsidRDefault="00C87B7C" w:rsidP="00C87B7C">
      <w:pPr>
        <w:spacing w:line="360" w:lineRule="auto"/>
        <w:rPr>
          <w:rFonts w:ascii="Times New Roman" w:eastAsia="宋体" w:hAnsi="Times New Roman"/>
          <w:sz w:val="24"/>
        </w:rPr>
      </w:pPr>
    </w:p>
    <w:p w14:paraId="2FA0EA36" w14:textId="77777777" w:rsidR="00C87B7C" w:rsidRPr="00C87B7C" w:rsidRDefault="00C87B7C" w:rsidP="00C87B7C">
      <w:pPr>
        <w:spacing w:line="360" w:lineRule="auto"/>
        <w:rPr>
          <w:rFonts w:ascii="Times New Roman" w:eastAsia="宋体" w:hAnsi="Times New Roman"/>
          <w:sz w:val="24"/>
        </w:rPr>
      </w:pPr>
    </w:p>
    <w:p w14:paraId="011A7876" w14:textId="4EAC91D8" w:rsidR="00C77C7A" w:rsidRPr="009936EE" w:rsidRDefault="00765ADD" w:rsidP="009936EE">
      <w:pPr>
        <w:spacing w:line="360" w:lineRule="auto"/>
        <w:rPr>
          <w:rFonts w:ascii="Times New Roman" w:eastAsia="宋体" w:hAnsi="Times New Roman"/>
          <w:sz w:val="24"/>
        </w:rPr>
      </w:pPr>
      <w:r>
        <w:rPr>
          <w:noProof/>
        </w:rPr>
        <w:lastRenderedPageBreak/>
        <mc:AlternateContent>
          <mc:Choice Requires="wps">
            <w:drawing>
              <wp:anchor distT="0" distB="0" distL="114300" distR="114300" simplePos="0" relativeHeight="251676672" behindDoc="0" locked="0" layoutInCell="1" allowOverlap="1" wp14:anchorId="13E74178" wp14:editId="594EB14B">
                <wp:simplePos x="0" y="0"/>
                <wp:positionH relativeFrom="column">
                  <wp:posOffset>4274688</wp:posOffset>
                </wp:positionH>
                <wp:positionV relativeFrom="paragraph">
                  <wp:posOffset>105711</wp:posOffset>
                </wp:positionV>
                <wp:extent cx="47570" cy="5444116"/>
                <wp:effectExtent l="0" t="0" r="29210" b="23495"/>
                <wp:wrapNone/>
                <wp:docPr id="18" name="直接连接符 18"/>
                <wp:cNvGraphicFramePr/>
                <a:graphic xmlns:a="http://schemas.openxmlformats.org/drawingml/2006/main">
                  <a:graphicData uri="http://schemas.microsoft.com/office/word/2010/wordprocessingShape">
                    <wps:wsp>
                      <wps:cNvCnPr/>
                      <wps:spPr>
                        <a:xfrm>
                          <a:off x="0" y="0"/>
                          <a:ext cx="47570" cy="544411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1112699" id="直接连接符 18" o:spid="_x0000_s1026"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6pt,8.3pt" to="340.35pt,4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" strokecolor="black [3213]" strokeweight="1pt">
                <v:stroke joinstyle="miter"/>
              </v:line>
            </w:pict>
          </mc:Fallback>
        </mc:AlternateContent>
      </w:r>
      <w:r>
        <w:rPr>
          <w:rFonts w:ascii="Times New Roman" w:eastAsia="宋体" w:hAnsi="Times New Roman"/>
          <w:noProof/>
          <w:sz w:val="24"/>
        </w:rPr>
        <mc:AlternateContent>
          <mc:Choice Requires="wps">
            <w:drawing>
              <wp:anchor distT="0" distB="0" distL="114300" distR="114300" simplePos="0" relativeHeight="251687936" behindDoc="0" locked="0" layoutInCell="1" allowOverlap="1" wp14:anchorId="36C8A94B" wp14:editId="36608408">
                <wp:simplePos x="0" y="0"/>
                <wp:positionH relativeFrom="column">
                  <wp:posOffset>4689475</wp:posOffset>
                </wp:positionH>
                <wp:positionV relativeFrom="paragraph">
                  <wp:posOffset>1257935</wp:posOffset>
                </wp:positionV>
                <wp:extent cx="723900" cy="182034"/>
                <wp:effectExtent l="0" t="0" r="19050" b="27940"/>
                <wp:wrapNone/>
                <wp:docPr id="27" name="矩形: 圆角 27"/>
                <wp:cNvGraphicFramePr/>
                <a:graphic xmlns:a="http://schemas.openxmlformats.org/drawingml/2006/main">
                  <a:graphicData uri="http://schemas.microsoft.com/office/word/2010/wordprocessingShape">
                    <wps:wsp>
                      <wps:cNvSpPr/>
                      <wps:spPr>
                        <a:xfrm>
                          <a:off x="0" y="0"/>
                          <a:ext cx="723900" cy="182034"/>
                        </a:xfrm>
                        <a:prstGeom prst="roundRect">
                          <a:avLst>
                            <a:gd name="adj" fmla="val 30336"/>
                          </a:avLst>
                        </a:prstGeom>
                        <a:noFill/>
                        <a:ln w="12700" cap="flat" cmpd="sng" algn="ctr">
                          <a:solidFill>
                            <a:sysClr val="windowText" lastClr="000000"/>
                          </a:solidFill>
                          <a:prstDash val="solid"/>
                          <a:miter lim="800000"/>
                        </a:ln>
                        <a:effectLst/>
                      </wps:spPr>
                      <wps:txbx>
                        <w:txbxContent>
                          <w:p w14:paraId="2FB978C6" w14:textId="154F2733" w:rsidR="00C77C7A" w:rsidRPr="007542E9" w:rsidRDefault="00C87B7C" w:rsidP="00C87B7C">
                            <w:pPr>
                              <w:spacing w:after="0" w:line="0" w:lineRule="atLeast"/>
                              <w:rPr>
                                <w:rFonts w:ascii="宋体" w:eastAsia="宋体" w:hAnsi="宋体"/>
                                <w:color w:val="000000" w:themeColor="text1"/>
                                <w:sz w:val="16"/>
                                <w:szCs w:val="18"/>
                              </w:rPr>
                            </w:pPr>
                            <w:r w:rsidRPr="00C87B7C">
                              <w:rPr>
                                <w:rFonts w:ascii="宋体" w:eastAsia="宋体" w:hAnsi="宋体"/>
                                <w:color w:val="000000" w:themeColor="text1"/>
                                <w:sz w:val="16"/>
                                <w:szCs w:val="18"/>
                              </w:rPr>
                              <w:t></w:t>
                            </w:r>
                            <w:r w:rsidRPr="00C87B7C">
                              <w:rPr>
                                <w:rFonts w:ascii="宋体" w:eastAsia="宋体" w:hAnsi="宋体"/>
                                <w:color w:val="000000" w:themeColor="text1"/>
                                <w:sz w:val="16"/>
                                <w:szCs w:val="18"/>
                              </w:rPr>
                              <w:tab/>
                              <w:t>报酬</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C8A94B" id="矩形: 圆角 27" o:spid="_x0000_s1030" style="position:absolute;left:0;text-align:left;margin-left:369.25pt;margin-top:99.05pt;width:57pt;height:14.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9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" filled="f" strokecolor="windowText" strokeweight="1pt">
                <v:stroke joinstyle="miter"/>
                <v:textbox inset="0,0,0,0">
                  <w:txbxContent>
                    <w:p w14:paraId="2FB978C6" w14:textId="154F2733" w:rsidR="00C77C7A" w:rsidRPr="007542E9" w:rsidRDefault="00C87B7C" w:rsidP="00C87B7C">
                      <w:pPr>
                        <w:spacing w:after="0" w:line="0" w:lineRule="atLeast"/>
                        <w:rPr>
                          <w:rFonts w:ascii="宋体" w:eastAsia="宋体" w:hAnsi="宋体"/>
                          <w:color w:val="000000" w:themeColor="text1"/>
                          <w:sz w:val="16"/>
                          <w:szCs w:val="18"/>
                        </w:rPr>
                      </w:pPr>
                      <w:r w:rsidRPr="00C87B7C">
                        <w:rPr>
                          <w:rFonts w:ascii="宋体" w:eastAsia="宋体" w:hAnsi="宋体"/>
                          <w:color w:val="000000" w:themeColor="text1"/>
                          <w:sz w:val="16"/>
                          <w:szCs w:val="18"/>
                        </w:rPr>
                        <w:t></w:t>
                      </w:r>
                      <w:r w:rsidRPr="00C87B7C">
                        <w:rPr>
                          <w:rFonts w:ascii="宋体" w:eastAsia="宋体" w:hAnsi="宋体"/>
                          <w:color w:val="000000" w:themeColor="text1"/>
                          <w:sz w:val="16"/>
                          <w:szCs w:val="18"/>
                        </w:rPr>
                        <w:tab/>
                        <w:t>报酬</w:t>
                      </w:r>
                    </w:p>
                  </w:txbxContent>
                </v:textbox>
              </v:roundrect>
            </w:pict>
          </mc:Fallback>
        </mc:AlternateContent>
      </w:r>
      <w:r>
        <w:rPr>
          <w:rFonts w:ascii="Times New Roman" w:eastAsia="宋体" w:hAnsi="Times New Roman"/>
          <w:noProof/>
          <w:sz w:val="24"/>
        </w:rPr>
        <mc:AlternateContent>
          <mc:Choice Requires="wps">
            <w:drawing>
              <wp:anchor distT="0" distB="0" distL="114300" distR="114300" simplePos="0" relativeHeight="251683840" behindDoc="0" locked="0" layoutInCell="1" allowOverlap="1" wp14:anchorId="40CA978B" wp14:editId="1F9F1E37">
                <wp:simplePos x="0" y="0"/>
                <wp:positionH relativeFrom="column">
                  <wp:posOffset>4683173</wp:posOffset>
                </wp:positionH>
                <wp:positionV relativeFrom="paragraph">
                  <wp:posOffset>1005428</wp:posOffset>
                </wp:positionV>
                <wp:extent cx="723900" cy="182034"/>
                <wp:effectExtent l="0" t="0" r="19050" b="27940"/>
                <wp:wrapNone/>
                <wp:docPr id="23" name="矩形: 圆角 23"/>
                <wp:cNvGraphicFramePr/>
                <a:graphic xmlns:a="http://schemas.openxmlformats.org/drawingml/2006/main">
                  <a:graphicData uri="http://schemas.microsoft.com/office/word/2010/wordprocessingShape">
                    <wps:wsp>
                      <wps:cNvSpPr/>
                      <wps:spPr>
                        <a:xfrm>
                          <a:off x="0" y="0"/>
                          <a:ext cx="723900" cy="182034"/>
                        </a:xfrm>
                        <a:prstGeom prst="roundRect">
                          <a:avLst>
                            <a:gd name="adj" fmla="val 30336"/>
                          </a:avLst>
                        </a:prstGeom>
                        <a:noFill/>
                        <a:ln w="12700" cap="flat" cmpd="sng" algn="ctr">
                          <a:solidFill>
                            <a:sysClr val="windowText" lastClr="000000"/>
                          </a:solidFill>
                          <a:prstDash val="solid"/>
                          <a:miter lim="800000"/>
                        </a:ln>
                        <a:effectLst/>
                      </wps:spPr>
                      <wps:txbx>
                        <w:txbxContent>
                          <w:p w14:paraId="21B6B8EB" w14:textId="66F926C6" w:rsidR="007542E9" w:rsidRPr="007542E9" w:rsidRDefault="00E96572" w:rsidP="007542E9">
                            <w:pPr>
                              <w:spacing w:after="0" w:line="0" w:lineRule="atLeast"/>
                              <w:jc w:val="center"/>
                              <w:rPr>
                                <w:rFonts w:ascii="宋体" w:eastAsia="宋体" w:hAnsi="宋体"/>
                                <w:color w:val="000000" w:themeColor="text1"/>
                                <w:sz w:val="16"/>
                                <w:szCs w:val="18"/>
                              </w:rPr>
                            </w:pPr>
                            <w:r>
                              <w:rPr>
                                <w:rFonts w:ascii="宋体" w:eastAsia="宋体" w:hAnsi="宋体" w:hint="eastAsia"/>
                                <w:color w:val="000000" w:themeColor="text1"/>
                                <w:sz w:val="16"/>
                                <w:szCs w:val="18"/>
                              </w:rPr>
                              <w:t>研究进行方式</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CA978B" id="矩形: 圆角 23" o:spid="_x0000_s1031" style="position:absolute;left:0;text-align:left;margin-left:368.75pt;margin-top:79.15pt;width:57pt;height:14.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9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" filled="f" strokecolor="windowText" strokeweight="1pt">
                <v:stroke joinstyle="miter"/>
                <v:textbox inset="0,0,0,0">
                  <w:txbxContent>
                    <w:p w14:paraId="21B6B8EB" w14:textId="66F926C6" w:rsidR="007542E9" w:rsidRPr="007542E9" w:rsidRDefault="00E96572" w:rsidP="007542E9">
                      <w:pPr>
                        <w:spacing w:after="0" w:line="0" w:lineRule="atLeast"/>
                        <w:jc w:val="center"/>
                        <w:rPr>
                          <w:rFonts w:ascii="宋体" w:eastAsia="宋体" w:hAnsi="宋体"/>
                          <w:color w:val="000000" w:themeColor="text1"/>
                          <w:sz w:val="16"/>
                          <w:szCs w:val="18"/>
                        </w:rPr>
                      </w:pPr>
                      <w:r>
                        <w:rPr>
                          <w:rFonts w:ascii="宋体" w:eastAsia="宋体" w:hAnsi="宋体" w:hint="eastAsia"/>
                          <w:color w:val="000000" w:themeColor="text1"/>
                          <w:sz w:val="16"/>
                          <w:szCs w:val="18"/>
                        </w:rPr>
                        <w:t>研究进行方式</w:t>
                      </w:r>
                    </w:p>
                  </w:txbxContent>
                </v:textbox>
              </v:roundrect>
            </w:pict>
          </mc:Fallback>
        </mc:AlternateContent>
      </w:r>
      <w:r>
        <w:rPr>
          <w:rFonts w:ascii="Times New Roman" w:eastAsia="宋体" w:hAnsi="Times New Roman"/>
          <w:noProof/>
          <w:sz w:val="24"/>
        </w:rPr>
        <mc:AlternateContent>
          <mc:Choice Requires="wps">
            <w:drawing>
              <wp:anchor distT="0" distB="0" distL="114300" distR="114300" simplePos="0" relativeHeight="251685888" behindDoc="0" locked="0" layoutInCell="1" allowOverlap="1" wp14:anchorId="22E4559E" wp14:editId="4E7A83D7">
                <wp:simplePos x="0" y="0"/>
                <wp:positionH relativeFrom="column">
                  <wp:posOffset>4674235</wp:posOffset>
                </wp:positionH>
                <wp:positionV relativeFrom="paragraph">
                  <wp:posOffset>748665</wp:posOffset>
                </wp:positionV>
                <wp:extent cx="723900" cy="181610"/>
                <wp:effectExtent l="0" t="0" r="19050" b="27940"/>
                <wp:wrapNone/>
                <wp:docPr id="26" name="矩形: 圆角 26"/>
                <wp:cNvGraphicFramePr/>
                <a:graphic xmlns:a="http://schemas.openxmlformats.org/drawingml/2006/main">
                  <a:graphicData uri="http://schemas.microsoft.com/office/word/2010/wordprocessingShape">
                    <wps:wsp>
                      <wps:cNvSpPr/>
                      <wps:spPr>
                        <a:xfrm>
                          <a:off x="0" y="0"/>
                          <a:ext cx="723900" cy="181610"/>
                        </a:xfrm>
                        <a:prstGeom prst="roundRect">
                          <a:avLst>
                            <a:gd name="adj" fmla="val 30336"/>
                          </a:avLst>
                        </a:prstGeom>
                        <a:noFill/>
                        <a:ln w="12700" cap="flat" cmpd="sng" algn="ctr">
                          <a:solidFill>
                            <a:sysClr val="windowText" lastClr="000000"/>
                          </a:solidFill>
                          <a:prstDash val="solid"/>
                          <a:miter lim="800000"/>
                        </a:ln>
                        <a:effectLst/>
                      </wps:spPr>
                      <wps:txbx>
                        <w:txbxContent>
                          <w:p w14:paraId="0CFC641E" w14:textId="4E60CFA0" w:rsidR="00C77C7A" w:rsidRPr="007542E9" w:rsidRDefault="00E96572" w:rsidP="00C77C7A">
                            <w:pPr>
                              <w:spacing w:after="0" w:line="0" w:lineRule="atLeast"/>
                              <w:jc w:val="center"/>
                              <w:rPr>
                                <w:rFonts w:ascii="宋体" w:eastAsia="宋体" w:hAnsi="宋体"/>
                                <w:color w:val="000000" w:themeColor="text1"/>
                                <w:sz w:val="16"/>
                                <w:szCs w:val="18"/>
                              </w:rPr>
                            </w:pPr>
                            <w:r>
                              <w:rPr>
                                <w:rFonts w:ascii="宋体" w:eastAsia="宋体" w:hAnsi="宋体" w:hint="eastAsia"/>
                                <w:color w:val="000000" w:themeColor="text1"/>
                                <w:sz w:val="16"/>
                                <w:szCs w:val="18"/>
                              </w:rPr>
                              <w:t>样本量</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E4559E" id="矩形: 圆角 26" o:spid="_x0000_s1032" style="position:absolute;left:0;text-align:left;margin-left:368.05pt;margin-top:58.95pt;width:57pt;height:14.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9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" filled="f" strokecolor="windowText" strokeweight="1pt">
                <v:stroke joinstyle="miter"/>
                <v:textbox inset="0,0,0,0">
                  <w:txbxContent>
                    <w:p w14:paraId="0CFC641E" w14:textId="4E60CFA0" w:rsidR="00C77C7A" w:rsidRPr="007542E9" w:rsidRDefault="00E96572" w:rsidP="00C77C7A">
                      <w:pPr>
                        <w:spacing w:after="0" w:line="0" w:lineRule="atLeast"/>
                        <w:jc w:val="center"/>
                        <w:rPr>
                          <w:rFonts w:ascii="宋体" w:eastAsia="宋体" w:hAnsi="宋体"/>
                          <w:color w:val="000000" w:themeColor="text1"/>
                          <w:sz w:val="16"/>
                          <w:szCs w:val="18"/>
                        </w:rPr>
                      </w:pPr>
                      <w:r>
                        <w:rPr>
                          <w:rFonts w:ascii="宋体" w:eastAsia="宋体" w:hAnsi="宋体" w:hint="eastAsia"/>
                          <w:color w:val="000000" w:themeColor="text1"/>
                          <w:sz w:val="16"/>
                          <w:szCs w:val="18"/>
                        </w:rPr>
                        <w:t>样本量</w:t>
                      </w:r>
                    </w:p>
                  </w:txbxContent>
                </v:textbox>
              </v:roundrect>
            </w:pict>
          </mc:Fallback>
        </mc:AlternateContent>
      </w:r>
      <w:r w:rsidR="009C7D0F">
        <w:rPr>
          <w:noProof/>
        </w:rPr>
        <mc:AlternateContent>
          <mc:Choice Requires="wps">
            <w:drawing>
              <wp:anchor distT="0" distB="0" distL="114300" distR="114300" simplePos="0" relativeHeight="251700224" behindDoc="0" locked="0" layoutInCell="1" allowOverlap="1" wp14:anchorId="383BCB3F" wp14:editId="4B1BA573">
                <wp:simplePos x="0" y="0"/>
                <wp:positionH relativeFrom="column">
                  <wp:posOffset>4672965</wp:posOffset>
                </wp:positionH>
                <wp:positionV relativeFrom="paragraph">
                  <wp:posOffset>247650</wp:posOffset>
                </wp:positionV>
                <wp:extent cx="723900" cy="181610"/>
                <wp:effectExtent l="0" t="0" r="19050" b="27940"/>
                <wp:wrapNone/>
                <wp:docPr id="33" name="矩形: 圆角 33"/>
                <wp:cNvGraphicFramePr/>
                <a:graphic xmlns:a="http://schemas.openxmlformats.org/drawingml/2006/main">
                  <a:graphicData uri="http://schemas.microsoft.com/office/word/2010/wordprocessingShape">
                    <wps:wsp>
                      <wps:cNvSpPr/>
                      <wps:spPr>
                        <a:xfrm>
                          <a:off x="0" y="0"/>
                          <a:ext cx="723900" cy="181610"/>
                        </a:xfrm>
                        <a:prstGeom prst="roundRect">
                          <a:avLst>
                            <a:gd name="adj" fmla="val 30336"/>
                          </a:avLst>
                        </a:prstGeom>
                        <a:noFill/>
                        <a:ln w="12700" cap="flat" cmpd="sng" algn="ctr">
                          <a:solidFill>
                            <a:sysClr val="windowText" lastClr="000000"/>
                          </a:solidFill>
                          <a:prstDash val="solid"/>
                          <a:miter lim="800000"/>
                        </a:ln>
                        <a:effectLst/>
                      </wps:spPr>
                      <wps:txbx>
                        <w:txbxContent>
                          <w:p w14:paraId="591BB285" w14:textId="62EC933A" w:rsidR="00C77C7A" w:rsidRPr="007542E9" w:rsidRDefault="00270111" w:rsidP="00C77C7A">
                            <w:pPr>
                              <w:spacing w:after="0" w:line="0" w:lineRule="atLeast"/>
                              <w:jc w:val="center"/>
                              <w:rPr>
                                <w:rFonts w:ascii="宋体" w:eastAsia="宋体" w:hAnsi="宋体"/>
                                <w:color w:val="000000" w:themeColor="text1"/>
                                <w:sz w:val="16"/>
                                <w:szCs w:val="18"/>
                              </w:rPr>
                            </w:pPr>
                            <w:r>
                              <w:rPr>
                                <w:rFonts w:ascii="宋体" w:eastAsia="宋体" w:hAnsi="宋体" w:hint="eastAsia"/>
                                <w:color w:val="000000" w:themeColor="text1"/>
                                <w:sz w:val="16"/>
                                <w:szCs w:val="18"/>
                              </w:rPr>
                              <w:t>题名</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3BCB3F" id="矩形: 圆角 33" o:spid="_x0000_s1033" style="position:absolute;left:0;text-align:left;margin-left:367.95pt;margin-top:19.5pt;width:57pt;height:14.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9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" filled="f" strokecolor="windowText" strokeweight="1pt">
                <v:stroke joinstyle="miter"/>
                <v:textbox inset="0,0,0,0">
                  <w:txbxContent>
                    <w:p w14:paraId="591BB285" w14:textId="62EC933A" w:rsidR="00C77C7A" w:rsidRPr="007542E9" w:rsidRDefault="00270111" w:rsidP="00C77C7A">
                      <w:pPr>
                        <w:spacing w:after="0" w:line="0" w:lineRule="atLeast"/>
                        <w:jc w:val="center"/>
                        <w:rPr>
                          <w:rFonts w:ascii="宋体" w:eastAsia="宋体" w:hAnsi="宋体"/>
                          <w:color w:val="000000" w:themeColor="text1"/>
                          <w:sz w:val="16"/>
                          <w:szCs w:val="18"/>
                        </w:rPr>
                      </w:pPr>
                      <w:r>
                        <w:rPr>
                          <w:rFonts w:ascii="宋体" w:eastAsia="宋体" w:hAnsi="宋体" w:hint="eastAsia"/>
                          <w:color w:val="000000" w:themeColor="text1"/>
                          <w:sz w:val="16"/>
                          <w:szCs w:val="18"/>
                        </w:rPr>
                        <w:t>题名</w:t>
                      </w:r>
                    </w:p>
                  </w:txbxContent>
                </v:textbox>
              </v:roundrect>
            </w:pict>
          </mc:Fallback>
        </mc:AlternateContent>
      </w:r>
      <w:r w:rsidR="009C7D0F">
        <w:rPr>
          <w:noProof/>
        </w:rPr>
        <mc:AlternateContent>
          <mc:Choice Requires="wps">
            <w:drawing>
              <wp:anchor distT="0" distB="0" distL="114300" distR="114300" simplePos="0" relativeHeight="251704320" behindDoc="0" locked="0" layoutInCell="1" allowOverlap="1" wp14:anchorId="5B8AC41C" wp14:editId="11D8BC5D">
                <wp:simplePos x="0" y="0"/>
                <wp:positionH relativeFrom="column">
                  <wp:posOffset>4677410</wp:posOffset>
                </wp:positionH>
                <wp:positionV relativeFrom="paragraph">
                  <wp:posOffset>7620</wp:posOffset>
                </wp:positionV>
                <wp:extent cx="723900" cy="181610"/>
                <wp:effectExtent l="0" t="0" r="19050" b="27940"/>
                <wp:wrapNone/>
                <wp:docPr id="35" name="矩形: 圆角 35"/>
                <wp:cNvGraphicFramePr/>
                <a:graphic xmlns:a="http://schemas.openxmlformats.org/drawingml/2006/main">
                  <a:graphicData uri="http://schemas.microsoft.com/office/word/2010/wordprocessingShape">
                    <wps:wsp>
                      <wps:cNvSpPr/>
                      <wps:spPr>
                        <a:xfrm>
                          <a:off x="0" y="0"/>
                          <a:ext cx="723900" cy="181610"/>
                        </a:xfrm>
                        <a:prstGeom prst="roundRect">
                          <a:avLst>
                            <a:gd name="adj" fmla="val 30336"/>
                          </a:avLst>
                        </a:prstGeom>
                        <a:noFill/>
                        <a:ln w="12700" cap="flat" cmpd="sng" algn="ctr">
                          <a:solidFill>
                            <a:sysClr val="windowText" lastClr="000000"/>
                          </a:solidFill>
                          <a:prstDash val="solid"/>
                          <a:miter lim="800000"/>
                        </a:ln>
                        <a:effectLst/>
                      </wps:spPr>
                      <wps:txbx>
                        <w:txbxContent>
                          <w:p w14:paraId="3E30091F" w14:textId="1B6BAAFA" w:rsidR="00C77C7A" w:rsidRPr="007542E9" w:rsidRDefault="00270111" w:rsidP="00C77C7A">
                            <w:pPr>
                              <w:spacing w:after="0" w:line="0" w:lineRule="atLeast"/>
                              <w:jc w:val="center"/>
                              <w:rPr>
                                <w:rFonts w:ascii="宋体" w:eastAsia="宋体" w:hAnsi="宋体"/>
                                <w:color w:val="000000" w:themeColor="text1"/>
                                <w:sz w:val="16"/>
                                <w:szCs w:val="18"/>
                              </w:rPr>
                            </w:pPr>
                            <w:r>
                              <w:rPr>
                                <w:rFonts w:ascii="宋体" w:eastAsia="宋体" w:hAnsi="宋体" w:hint="eastAsia"/>
                                <w:color w:val="000000" w:themeColor="text1"/>
                                <w:sz w:val="16"/>
                                <w:szCs w:val="18"/>
                              </w:rPr>
                              <w:t>文章编号</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8AC41C" id="矩形: 圆角 35" o:spid="_x0000_s1034" style="position:absolute;left:0;text-align:left;margin-left:368.3pt;margin-top:.6pt;width:57pt;height:14.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9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" filled="f" strokecolor="windowText" strokeweight="1pt">
                <v:stroke joinstyle="miter"/>
                <v:textbox inset="0,0,0,0">
                  <w:txbxContent>
                    <w:p w14:paraId="3E30091F" w14:textId="1B6BAAFA" w:rsidR="00C77C7A" w:rsidRPr="007542E9" w:rsidRDefault="00270111" w:rsidP="00C77C7A">
                      <w:pPr>
                        <w:spacing w:after="0" w:line="0" w:lineRule="atLeast"/>
                        <w:jc w:val="center"/>
                        <w:rPr>
                          <w:rFonts w:ascii="宋体" w:eastAsia="宋体" w:hAnsi="宋体"/>
                          <w:color w:val="000000" w:themeColor="text1"/>
                          <w:sz w:val="16"/>
                          <w:szCs w:val="18"/>
                        </w:rPr>
                      </w:pPr>
                      <w:r>
                        <w:rPr>
                          <w:rFonts w:ascii="宋体" w:eastAsia="宋体" w:hAnsi="宋体" w:hint="eastAsia"/>
                          <w:color w:val="000000" w:themeColor="text1"/>
                          <w:sz w:val="16"/>
                          <w:szCs w:val="18"/>
                        </w:rPr>
                        <w:t>文章编号</w:t>
                      </w:r>
                    </w:p>
                  </w:txbxContent>
                </v:textbox>
              </v:roundrect>
            </w:pict>
          </mc:Fallback>
        </mc:AlternateContent>
      </w:r>
      <w:r w:rsidR="009C7D0F">
        <w:rPr>
          <w:noProof/>
        </w:rPr>
        <mc:AlternateContent>
          <mc:Choice Requires="wps">
            <w:drawing>
              <wp:anchor distT="0" distB="0" distL="114300" distR="114300" simplePos="0" relativeHeight="251677696" behindDoc="0" locked="0" layoutInCell="1" allowOverlap="1" wp14:anchorId="51A853A3" wp14:editId="62DD3C28">
                <wp:simplePos x="0" y="0"/>
                <wp:positionH relativeFrom="column">
                  <wp:posOffset>4274185</wp:posOffset>
                </wp:positionH>
                <wp:positionV relativeFrom="paragraph">
                  <wp:posOffset>96944</wp:posOffset>
                </wp:positionV>
                <wp:extent cx="398145" cy="8255"/>
                <wp:effectExtent l="0" t="0" r="20955" b="29845"/>
                <wp:wrapNone/>
                <wp:docPr id="19" name="直接连接符 19"/>
                <wp:cNvGraphicFramePr/>
                <a:graphic xmlns:a="http://schemas.openxmlformats.org/drawingml/2006/main">
                  <a:graphicData uri="http://schemas.microsoft.com/office/word/2010/wordprocessingShape">
                    <wps:wsp>
                      <wps:cNvCnPr/>
                      <wps:spPr>
                        <a:xfrm flipV="1">
                          <a:off x="0" y="0"/>
                          <a:ext cx="398145" cy="825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3B1E1E26" id="直接连接符 19" o:spid="_x0000_s1026" style="position:absolute;left:0;text-align:left;flip:y;z-index:251677696;visibility:visible;mso-wrap-style:square;mso-wrap-distance-left:9pt;mso-wrap-distance-top:0;mso-wrap-distance-right:9pt;mso-wrap-distance-bottom:0;mso-position-horizontal:absolute;mso-position-horizontal-relative:text;mso-position-vertical:absolute;mso-position-vertical-relative:text" from="336.55pt,7.65pt" to="367.9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" strokecolor="black [3213]" strokeweight="1pt">
                <v:stroke joinstyle="miter"/>
              </v:line>
            </w:pict>
          </mc:Fallback>
        </mc:AlternateContent>
      </w:r>
    </w:p>
    <w:p w14:paraId="4BAAFC8A" w14:textId="543D7E00" w:rsidR="00C77C7A" w:rsidRDefault="00765ADD" w:rsidP="000A6B51">
      <w:pPr>
        <w:spacing w:line="360" w:lineRule="auto"/>
        <w:rPr>
          <w:rFonts w:ascii="Times New Roman" w:eastAsia="宋体" w:hAnsi="Times New Roman"/>
          <w:sz w:val="24"/>
        </w:rPr>
      </w:pPr>
      <w:r>
        <w:rPr>
          <w:rFonts w:ascii="Times New Roman" w:eastAsia="宋体" w:hAnsi="Times New Roman"/>
          <w:noProof/>
          <w:sz w:val="24"/>
        </w:rPr>
        <mc:AlternateContent>
          <mc:Choice Requires="wps">
            <w:drawing>
              <wp:anchor distT="0" distB="0" distL="114300" distR="114300" simplePos="0" relativeHeight="251694080" behindDoc="0" locked="0" layoutInCell="1" allowOverlap="1" wp14:anchorId="4069EBBE" wp14:editId="62702E62">
                <wp:simplePos x="0" y="0"/>
                <wp:positionH relativeFrom="column">
                  <wp:posOffset>4682677</wp:posOffset>
                </wp:positionH>
                <wp:positionV relativeFrom="paragraph">
                  <wp:posOffset>95250</wp:posOffset>
                </wp:positionV>
                <wp:extent cx="723900" cy="181610"/>
                <wp:effectExtent l="0" t="0" r="19050" b="27940"/>
                <wp:wrapNone/>
                <wp:docPr id="30" name="矩形: 圆角 30"/>
                <wp:cNvGraphicFramePr/>
                <a:graphic xmlns:a="http://schemas.openxmlformats.org/drawingml/2006/main">
                  <a:graphicData uri="http://schemas.microsoft.com/office/word/2010/wordprocessingShape">
                    <wps:wsp>
                      <wps:cNvSpPr/>
                      <wps:spPr>
                        <a:xfrm>
                          <a:off x="0" y="0"/>
                          <a:ext cx="723900" cy="181610"/>
                        </a:xfrm>
                        <a:prstGeom prst="roundRect">
                          <a:avLst>
                            <a:gd name="adj" fmla="val 30336"/>
                          </a:avLst>
                        </a:prstGeom>
                        <a:noFill/>
                        <a:ln w="12700" cap="flat" cmpd="sng" algn="ctr">
                          <a:solidFill>
                            <a:sysClr val="windowText" lastClr="000000"/>
                          </a:solidFill>
                          <a:prstDash val="solid"/>
                          <a:miter lim="800000"/>
                        </a:ln>
                        <a:effectLst/>
                      </wps:spPr>
                      <wps:txbx>
                        <w:txbxContent>
                          <w:p w14:paraId="770007BE" w14:textId="47E441FB" w:rsidR="00C77C7A" w:rsidRPr="007542E9" w:rsidRDefault="00C87B7C" w:rsidP="00C77C7A">
                            <w:pPr>
                              <w:spacing w:after="0" w:line="0" w:lineRule="atLeast"/>
                              <w:jc w:val="center"/>
                              <w:rPr>
                                <w:rFonts w:ascii="宋体" w:eastAsia="宋体" w:hAnsi="宋体"/>
                                <w:color w:val="000000" w:themeColor="text1"/>
                                <w:sz w:val="16"/>
                                <w:szCs w:val="18"/>
                              </w:rPr>
                            </w:pPr>
                            <w:r w:rsidRPr="00C87B7C">
                              <w:rPr>
                                <w:rFonts w:ascii="宋体" w:eastAsia="宋体" w:hAnsi="宋体" w:hint="eastAsia"/>
                                <w:color w:val="000000" w:themeColor="text1"/>
                                <w:sz w:val="16"/>
                                <w:szCs w:val="18"/>
                              </w:rPr>
                              <w:t>性别</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69EBBE" id="矩形: 圆角 30" o:spid="_x0000_s1035" style="position:absolute;left:0;text-align:left;margin-left:368.7pt;margin-top:7.5pt;width:57pt;height:14.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9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" filled="f" strokecolor="windowText" strokeweight="1pt">
                <v:stroke joinstyle="miter"/>
                <v:textbox inset="0,0,0,0">
                  <w:txbxContent>
                    <w:p w14:paraId="770007BE" w14:textId="47E441FB" w:rsidR="00C77C7A" w:rsidRPr="007542E9" w:rsidRDefault="00C87B7C" w:rsidP="00C77C7A">
                      <w:pPr>
                        <w:spacing w:after="0" w:line="0" w:lineRule="atLeast"/>
                        <w:jc w:val="center"/>
                        <w:rPr>
                          <w:rFonts w:ascii="宋体" w:eastAsia="宋体" w:hAnsi="宋体"/>
                          <w:color w:val="000000" w:themeColor="text1"/>
                          <w:sz w:val="16"/>
                          <w:szCs w:val="18"/>
                        </w:rPr>
                      </w:pPr>
                      <w:r w:rsidRPr="00C87B7C">
                        <w:rPr>
                          <w:rFonts w:ascii="宋体" w:eastAsia="宋体" w:hAnsi="宋体" w:hint="eastAsia"/>
                          <w:color w:val="000000" w:themeColor="text1"/>
                          <w:sz w:val="16"/>
                          <w:szCs w:val="18"/>
                        </w:rPr>
                        <w:t>性别</w:t>
                      </w:r>
                    </w:p>
                  </w:txbxContent>
                </v:textbox>
              </v:roundrect>
            </w:pict>
          </mc:Fallback>
        </mc:AlternateContent>
      </w:r>
    </w:p>
    <w:p w14:paraId="105DB173" w14:textId="5F4CE75D" w:rsidR="000A6B51" w:rsidRDefault="000A6B51" w:rsidP="000A6B51">
      <w:pPr>
        <w:spacing w:line="360" w:lineRule="auto"/>
        <w:rPr>
          <w:rFonts w:ascii="Times New Roman" w:eastAsia="宋体" w:hAnsi="Times New Roman"/>
          <w:sz w:val="24"/>
        </w:rPr>
      </w:pPr>
    </w:p>
    <w:p w14:paraId="79E97351" w14:textId="4D63F8DD" w:rsidR="000A6B51" w:rsidRDefault="00450DA1" w:rsidP="00765ADD">
      <w:pPr>
        <w:tabs>
          <w:tab w:val="left" w:pos="6443"/>
        </w:tabs>
        <w:spacing w:line="360" w:lineRule="auto"/>
        <w:rPr>
          <w:rFonts w:ascii="Times New Roman" w:eastAsia="宋体" w:hAnsi="Times New Roman"/>
          <w:sz w:val="24"/>
        </w:rPr>
      </w:pPr>
      <w:r>
        <w:rPr>
          <w:rFonts w:ascii="Times New Roman" w:eastAsia="宋体" w:hAnsi="Times New Roman"/>
          <w:noProof/>
          <w:sz w:val="24"/>
        </w:rPr>
        <mc:AlternateContent>
          <mc:Choice Requires="wps">
            <w:drawing>
              <wp:anchor distT="0" distB="0" distL="114300" distR="114300" simplePos="0" relativeHeight="251689984" behindDoc="0" locked="0" layoutInCell="1" allowOverlap="1" wp14:anchorId="75AA5E6D" wp14:editId="471ABC47">
                <wp:simplePos x="0" y="0"/>
                <wp:positionH relativeFrom="page">
                  <wp:posOffset>5831840</wp:posOffset>
                </wp:positionH>
                <wp:positionV relativeFrom="paragraph">
                  <wp:posOffset>306723</wp:posOffset>
                </wp:positionV>
                <wp:extent cx="723900" cy="181610"/>
                <wp:effectExtent l="0" t="0" r="19050" b="27940"/>
                <wp:wrapNone/>
                <wp:docPr id="28" name="矩形: 圆角 28"/>
                <wp:cNvGraphicFramePr/>
                <a:graphic xmlns:a="http://schemas.openxmlformats.org/drawingml/2006/main">
                  <a:graphicData uri="http://schemas.microsoft.com/office/word/2010/wordprocessingShape">
                    <wps:wsp>
                      <wps:cNvSpPr/>
                      <wps:spPr>
                        <a:xfrm>
                          <a:off x="0" y="0"/>
                          <a:ext cx="723900" cy="181610"/>
                        </a:xfrm>
                        <a:prstGeom prst="roundRect">
                          <a:avLst>
                            <a:gd name="adj" fmla="val 30336"/>
                          </a:avLst>
                        </a:prstGeom>
                        <a:noFill/>
                        <a:ln w="12700" cap="flat" cmpd="sng" algn="ctr">
                          <a:solidFill>
                            <a:sysClr val="windowText" lastClr="000000"/>
                          </a:solidFill>
                          <a:prstDash val="solid"/>
                          <a:miter lim="800000"/>
                        </a:ln>
                        <a:effectLst/>
                      </wps:spPr>
                      <wps:txbx>
                        <w:txbxContent>
                          <w:p w14:paraId="4B775011" w14:textId="78CD129E" w:rsidR="00C77C7A" w:rsidRPr="007542E9" w:rsidRDefault="00C87B7C" w:rsidP="00C77C7A">
                            <w:pPr>
                              <w:spacing w:after="0" w:line="0" w:lineRule="atLeast"/>
                              <w:jc w:val="center"/>
                              <w:rPr>
                                <w:rFonts w:ascii="宋体" w:eastAsia="宋体" w:hAnsi="宋体"/>
                                <w:color w:val="000000" w:themeColor="text1"/>
                                <w:sz w:val="16"/>
                                <w:szCs w:val="18"/>
                              </w:rPr>
                            </w:pPr>
                            <w:r w:rsidRPr="00C87B7C">
                              <w:rPr>
                                <w:rFonts w:ascii="宋体" w:eastAsia="宋体" w:hAnsi="宋体" w:hint="eastAsia"/>
                                <w:color w:val="000000" w:themeColor="text1"/>
                                <w:sz w:val="16"/>
                                <w:szCs w:val="18"/>
                              </w:rPr>
                              <w:t>平均年龄</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AA5E6D" id="矩形: 圆角 28" o:spid="_x0000_s1036" style="position:absolute;left:0;text-align:left;margin-left:459.2pt;margin-top:24.15pt;width:57pt;height:14.3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9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" filled="f" strokecolor="windowText" strokeweight="1pt">
                <v:stroke joinstyle="miter"/>
                <v:textbox inset="0,0,0,0">
                  <w:txbxContent>
                    <w:p w14:paraId="4B775011" w14:textId="78CD129E" w:rsidR="00C77C7A" w:rsidRPr="007542E9" w:rsidRDefault="00C87B7C" w:rsidP="00C77C7A">
                      <w:pPr>
                        <w:spacing w:after="0" w:line="0" w:lineRule="atLeast"/>
                        <w:jc w:val="center"/>
                        <w:rPr>
                          <w:rFonts w:ascii="宋体" w:eastAsia="宋体" w:hAnsi="宋体"/>
                          <w:color w:val="000000" w:themeColor="text1"/>
                          <w:sz w:val="16"/>
                          <w:szCs w:val="18"/>
                        </w:rPr>
                      </w:pPr>
                      <w:r w:rsidRPr="00C87B7C">
                        <w:rPr>
                          <w:rFonts w:ascii="宋体" w:eastAsia="宋体" w:hAnsi="宋体" w:hint="eastAsia"/>
                          <w:color w:val="000000" w:themeColor="text1"/>
                          <w:sz w:val="16"/>
                          <w:szCs w:val="18"/>
                        </w:rPr>
                        <w:t>平均年龄</w:t>
                      </w:r>
                    </w:p>
                  </w:txbxContent>
                </v:textbox>
                <w10:wrap anchorx="page"/>
              </v:roundrect>
            </w:pict>
          </mc:Fallback>
        </mc:AlternateContent>
      </w:r>
      <w:r w:rsidR="00765ADD">
        <w:rPr>
          <w:rFonts w:ascii="Times New Roman" w:eastAsia="宋体" w:hAnsi="Times New Roman"/>
          <w:sz w:val="24"/>
        </w:rPr>
        <w:tab/>
      </w:r>
    </w:p>
    <w:p w14:paraId="0867D93C" w14:textId="4397F85C" w:rsidR="000A6B51" w:rsidRDefault="00450DA1" w:rsidP="00C87B7C">
      <w:pPr>
        <w:spacing w:line="360" w:lineRule="auto"/>
        <w:rPr>
          <w:rFonts w:ascii="Times New Roman" w:eastAsia="宋体" w:hAnsi="Times New Roman"/>
          <w:sz w:val="24"/>
        </w:rPr>
      </w:pPr>
      <w:r>
        <w:rPr>
          <w:rFonts w:ascii="Times New Roman" w:eastAsia="宋体" w:hAnsi="Times New Roman"/>
          <w:noProof/>
          <w:sz w:val="24"/>
        </w:rPr>
        <mc:AlternateContent>
          <mc:Choice Requires="wps">
            <w:drawing>
              <wp:anchor distT="0" distB="0" distL="114300" distR="114300" simplePos="0" relativeHeight="251708416" behindDoc="0" locked="0" layoutInCell="1" allowOverlap="1" wp14:anchorId="4B1BD00A" wp14:editId="36A750C2">
                <wp:simplePos x="0" y="0"/>
                <wp:positionH relativeFrom="column">
                  <wp:posOffset>4682490</wp:posOffset>
                </wp:positionH>
                <wp:positionV relativeFrom="paragraph">
                  <wp:posOffset>156023</wp:posOffset>
                </wp:positionV>
                <wp:extent cx="723900" cy="182034"/>
                <wp:effectExtent l="0" t="0" r="19050" b="27940"/>
                <wp:wrapNone/>
                <wp:docPr id="37" name="矩形: 圆角 37"/>
                <wp:cNvGraphicFramePr/>
                <a:graphic xmlns:a="http://schemas.openxmlformats.org/drawingml/2006/main">
                  <a:graphicData uri="http://schemas.microsoft.com/office/word/2010/wordprocessingShape">
                    <wps:wsp>
                      <wps:cNvSpPr/>
                      <wps:spPr>
                        <a:xfrm>
                          <a:off x="0" y="0"/>
                          <a:ext cx="723900" cy="182034"/>
                        </a:xfrm>
                        <a:prstGeom prst="roundRect">
                          <a:avLst>
                            <a:gd name="adj" fmla="val 30336"/>
                          </a:avLst>
                        </a:prstGeom>
                        <a:noFill/>
                        <a:ln w="12700" cap="flat" cmpd="sng" algn="ctr">
                          <a:solidFill>
                            <a:sysClr val="windowText" lastClr="000000"/>
                          </a:solidFill>
                          <a:prstDash val="solid"/>
                          <a:miter lim="800000"/>
                        </a:ln>
                        <a:effectLst/>
                      </wps:spPr>
                      <wps:txbx>
                        <w:txbxContent>
                          <w:p w14:paraId="07DE84B7" w14:textId="5F55EFFF" w:rsidR="00C77C7A" w:rsidRPr="007542E9" w:rsidRDefault="00270111" w:rsidP="00C77C7A">
                            <w:pPr>
                              <w:spacing w:after="0" w:line="0" w:lineRule="atLeast"/>
                              <w:jc w:val="center"/>
                              <w:rPr>
                                <w:rFonts w:ascii="宋体" w:eastAsia="宋体" w:hAnsi="宋体"/>
                                <w:color w:val="000000" w:themeColor="text1"/>
                                <w:sz w:val="16"/>
                                <w:szCs w:val="18"/>
                              </w:rPr>
                            </w:pPr>
                            <w:r>
                              <w:rPr>
                                <w:rFonts w:ascii="宋体" w:eastAsia="宋体" w:hAnsi="宋体" w:hint="eastAsia"/>
                                <w:color w:val="000000" w:themeColor="text1"/>
                                <w:sz w:val="16"/>
                                <w:szCs w:val="18"/>
                              </w:rPr>
                              <w:t>研究编号</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1BD00A" id="矩形: 圆角 37" o:spid="_x0000_s1037" style="position:absolute;left:0;text-align:left;margin-left:368.7pt;margin-top:12.3pt;width:57pt;height:14.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9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" filled="f" strokecolor="windowText" strokeweight="1pt">
                <v:stroke joinstyle="miter"/>
                <v:textbox inset="0,0,0,0">
                  <w:txbxContent>
                    <w:p w14:paraId="07DE84B7" w14:textId="5F55EFFF" w:rsidR="00C77C7A" w:rsidRPr="007542E9" w:rsidRDefault="00270111" w:rsidP="00C77C7A">
                      <w:pPr>
                        <w:spacing w:after="0" w:line="0" w:lineRule="atLeast"/>
                        <w:jc w:val="center"/>
                        <w:rPr>
                          <w:rFonts w:ascii="宋体" w:eastAsia="宋体" w:hAnsi="宋体"/>
                          <w:color w:val="000000" w:themeColor="text1"/>
                          <w:sz w:val="16"/>
                          <w:szCs w:val="18"/>
                        </w:rPr>
                      </w:pPr>
                      <w:r>
                        <w:rPr>
                          <w:rFonts w:ascii="宋体" w:eastAsia="宋体" w:hAnsi="宋体" w:hint="eastAsia"/>
                          <w:color w:val="000000" w:themeColor="text1"/>
                          <w:sz w:val="16"/>
                          <w:szCs w:val="18"/>
                        </w:rPr>
                        <w:t>研究编号</w:t>
                      </w:r>
                    </w:p>
                  </w:txbxContent>
                </v:textbox>
              </v:roundrect>
            </w:pict>
          </mc:Fallback>
        </mc:AlternateContent>
      </w:r>
    </w:p>
    <w:p w14:paraId="092C39F0" w14:textId="381FCA79" w:rsidR="000A6B51" w:rsidRDefault="008E7354" w:rsidP="00E3662C">
      <w:pPr>
        <w:spacing w:line="360" w:lineRule="auto"/>
        <w:ind w:firstLineChars="200" w:firstLine="480"/>
        <w:rPr>
          <w:rFonts w:ascii="Times New Roman" w:eastAsia="宋体" w:hAnsi="Times New Roman"/>
          <w:sz w:val="24"/>
        </w:rPr>
      </w:pPr>
      <w:r>
        <w:rPr>
          <w:rFonts w:ascii="Times New Roman" w:eastAsia="宋体" w:hAnsi="Times New Roman"/>
          <w:noProof/>
          <w:sz w:val="24"/>
        </w:rPr>
        <w:drawing>
          <wp:anchor distT="0" distB="0" distL="114300" distR="114300" simplePos="0" relativeHeight="251731968" behindDoc="1" locked="0" layoutInCell="1" allowOverlap="1" wp14:anchorId="42FEDC87" wp14:editId="3D0400A2">
            <wp:simplePos x="0" y="0"/>
            <wp:positionH relativeFrom="column">
              <wp:posOffset>-71120</wp:posOffset>
            </wp:positionH>
            <wp:positionV relativeFrom="paragraph">
              <wp:posOffset>38100</wp:posOffset>
            </wp:positionV>
            <wp:extent cx="3944620" cy="1469390"/>
            <wp:effectExtent l="0" t="0" r="0"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4620" cy="1469390"/>
                    </a:xfrm>
                    <a:prstGeom prst="rect">
                      <a:avLst/>
                    </a:prstGeom>
                    <a:noFill/>
                  </pic:spPr>
                </pic:pic>
              </a:graphicData>
            </a:graphic>
            <wp14:sizeRelH relativeFrom="page">
              <wp14:pctWidth>0</wp14:pctWidth>
            </wp14:sizeRelH>
            <wp14:sizeRelV relativeFrom="page">
              <wp14:pctHeight>0</wp14:pctHeight>
            </wp14:sizeRelV>
          </wp:anchor>
        </w:drawing>
      </w:r>
      <w:r w:rsidR="00450DA1">
        <w:rPr>
          <w:rFonts w:ascii="Times New Roman" w:eastAsia="宋体" w:hAnsi="Times New Roman"/>
          <w:noProof/>
          <w:sz w:val="24"/>
        </w:rPr>
        <mc:AlternateContent>
          <mc:Choice Requires="wps">
            <w:drawing>
              <wp:anchor distT="0" distB="0" distL="114300" distR="114300" simplePos="0" relativeHeight="251696128" behindDoc="0" locked="0" layoutInCell="1" allowOverlap="1" wp14:anchorId="4B91C28B" wp14:editId="15101CEC">
                <wp:simplePos x="0" y="0"/>
                <wp:positionH relativeFrom="column">
                  <wp:posOffset>4691380</wp:posOffset>
                </wp:positionH>
                <wp:positionV relativeFrom="paragraph">
                  <wp:posOffset>264813</wp:posOffset>
                </wp:positionV>
                <wp:extent cx="723900" cy="181610"/>
                <wp:effectExtent l="0" t="0" r="19050" b="27940"/>
                <wp:wrapNone/>
                <wp:docPr id="31" name="矩形: 圆角 31"/>
                <wp:cNvGraphicFramePr/>
                <a:graphic xmlns:a="http://schemas.openxmlformats.org/drawingml/2006/main">
                  <a:graphicData uri="http://schemas.microsoft.com/office/word/2010/wordprocessingShape">
                    <wps:wsp>
                      <wps:cNvSpPr/>
                      <wps:spPr>
                        <a:xfrm>
                          <a:off x="0" y="0"/>
                          <a:ext cx="723900" cy="181610"/>
                        </a:xfrm>
                        <a:prstGeom prst="roundRect">
                          <a:avLst>
                            <a:gd name="adj" fmla="val 30336"/>
                          </a:avLst>
                        </a:prstGeom>
                        <a:noFill/>
                        <a:ln w="12700" cap="flat" cmpd="sng" algn="ctr">
                          <a:solidFill>
                            <a:sysClr val="windowText" lastClr="000000"/>
                          </a:solidFill>
                          <a:prstDash val="solid"/>
                          <a:miter lim="800000"/>
                        </a:ln>
                        <a:effectLst/>
                      </wps:spPr>
                      <wps:txbx>
                        <w:txbxContent>
                          <w:p w14:paraId="2A920E8D" w14:textId="77777777" w:rsidR="00C77C7A" w:rsidRPr="007542E9" w:rsidRDefault="00C77C7A" w:rsidP="00C77C7A">
                            <w:pPr>
                              <w:spacing w:after="0" w:line="0" w:lineRule="atLeast"/>
                              <w:jc w:val="center"/>
                              <w:rPr>
                                <w:rFonts w:ascii="宋体" w:eastAsia="宋体" w:hAnsi="宋体"/>
                                <w:color w:val="000000" w:themeColor="text1"/>
                                <w:sz w:val="16"/>
                                <w:szCs w:val="18"/>
                              </w:rPr>
                            </w:pPr>
                            <w:r>
                              <w:rPr>
                                <w:rFonts w:ascii="宋体" w:eastAsia="宋体" w:hAnsi="宋体" w:hint="eastAsia"/>
                                <w:color w:val="000000" w:themeColor="text1"/>
                                <w:sz w:val="16"/>
                                <w:szCs w:val="18"/>
                              </w:rPr>
                              <w:t>家庭经济地位</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91C28B" id="矩形: 圆角 31" o:spid="_x0000_s1038" style="position:absolute;left:0;text-align:left;margin-left:369.4pt;margin-top:20.85pt;width:57pt;height:14.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9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" filled="f" strokecolor="windowText" strokeweight="1pt">
                <v:stroke joinstyle="miter"/>
                <v:textbox inset="0,0,0,0">
                  <w:txbxContent>
                    <w:p w14:paraId="2A920E8D" w14:textId="77777777" w:rsidR="00C77C7A" w:rsidRPr="007542E9" w:rsidRDefault="00C77C7A" w:rsidP="00C77C7A">
                      <w:pPr>
                        <w:spacing w:after="0" w:line="0" w:lineRule="atLeast"/>
                        <w:jc w:val="center"/>
                        <w:rPr>
                          <w:rFonts w:ascii="宋体" w:eastAsia="宋体" w:hAnsi="宋体"/>
                          <w:color w:val="000000" w:themeColor="text1"/>
                          <w:sz w:val="16"/>
                          <w:szCs w:val="18"/>
                        </w:rPr>
                      </w:pPr>
                      <w:r>
                        <w:rPr>
                          <w:rFonts w:ascii="宋体" w:eastAsia="宋体" w:hAnsi="宋体" w:hint="eastAsia"/>
                          <w:color w:val="000000" w:themeColor="text1"/>
                          <w:sz w:val="16"/>
                          <w:szCs w:val="18"/>
                        </w:rPr>
                        <w:t>家庭经济地位</w:t>
                      </w:r>
                    </w:p>
                  </w:txbxContent>
                </v:textbox>
              </v:roundrect>
            </w:pict>
          </mc:Fallback>
        </mc:AlternateContent>
      </w:r>
      <w:r w:rsidR="00450DA1">
        <w:rPr>
          <w:rFonts w:ascii="Times New Roman" w:eastAsia="宋体" w:hAnsi="Times New Roman"/>
          <w:noProof/>
          <w:sz w:val="24"/>
        </w:rPr>
        <mc:AlternateContent>
          <mc:Choice Requires="wps">
            <w:drawing>
              <wp:anchor distT="0" distB="0" distL="114300" distR="114300" simplePos="0" relativeHeight="251706368" behindDoc="0" locked="0" layoutInCell="1" allowOverlap="1" wp14:anchorId="4CB335CE" wp14:editId="76F3E1D5">
                <wp:simplePos x="0" y="0"/>
                <wp:positionH relativeFrom="column">
                  <wp:posOffset>4675505</wp:posOffset>
                </wp:positionH>
                <wp:positionV relativeFrom="paragraph">
                  <wp:posOffset>13335</wp:posOffset>
                </wp:positionV>
                <wp:extent cx="723900" cy="181610"/>
                <wp:effectExtent l="0" t="0" r="19050" b="27940"/>
                <wp:wrapNone/>
                <wp:docPr id="36" name="矩形: 圆角 36"/>
                <wp:cNvGraphicFramePr/>
                <a:graphic xmlns:a="http://schemas.openxmlformats.org/drawingml/2006/main">
                  <a:graphicData uri="http://schemas.microsoft.com/office/word/2010/wordprocessingShape">
                    <wps:wsp>
                      <wps:cNvSpPr/>
                      <wps:spPr>
                        <a:xfrm>
                          <a:off x="0" y="0"/>
                          <a:ext cx="723900" cy="181610"/>
                        </a:xfrm>
                        <a:prstGeom prst="roundRect">
                          <a:avLst>
                            <a:gd name="adj" fmla="val 30336"/>
                          </a:avLst>
                        </a:prstGeom>
                        <a:noFill/>
                        <a:ln w="12700" cap="flat" cmpd="sng" algn="ctr">
                          <a:solidFill>
                            <a:sysClr val="windowText" lastClr="000000"/>
                          </a:solidFill>
                          <a:prstDash val="solid"/>
                          <a:miter lim="800000"/>
                        </a:ln>
                        <a:effectLst/>
                      </wps:spPr>
                      <wps:txbx>
                        <w:txbxContent>
                          <w:p w14:paraId="187CC4CD" w14:textId="403806E6" w:rsidR="00C77C7A" w:rsidRPr="007542E9" w:rsidRDefault="00270111" w:rsidP="00C77C7A">
                            <w:pPr>
                              <w:spacing w:after="0" w:line="0" w:lineRule="atLeast"/>
                              <w:jc w:val="center"/>
                              <w:rPr>
                                <w:rFonts w:ascii="宋体" w:eastAsia="宋体" w:hAnsi="宋体"/>
                                <w:color w:val="000000" w:themeColor="text1"/>
                                <w:sz w:val="16"/>
                                <w:szCs w:val="18"/>
                              </w:rPr>
                            </w:pPr>
                            <w:r>
                              <w:rPr>
                                <w:rFonts w:ascii="宋体" w:eastAsia="宋体" w:hAnsi="宋体" w:hint="eastAsia"/>
                                <w:color w:val="000000" w:themeColor="text1"/>
                                <w:sz w:val="16"/>
                                <w:szCs w:val="18"/>
                              </w:rPr>
                              <w:t>种族</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B335CE" id="矩形: 圆角 36" o:spid="_x0000_s1039" style="position:absolute;left:0;text-align:left;margin-left:368.15pt;margin-top:1.05pt;width:57pt;height:14.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9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" filled="f" strokecolor="windowText" strokeweight="1pt">
                <v:stroke joinstyle="miter"/>
                <v:textbox inset="0,0,0,0">
                  <w:txbxContent>
                    <w:p w14:paraId="187CC4CD" w14:textId="403806E6" w:rsidR="00C77C7A" w:rsidRPr="007542E9" w:rsidRDefault="00270111" w:rsidP="00C77C7A">
                      <w:pPr>
                        <w:spacing w:after="0" w:line="0" w:lineRule="atLeast"/>
                        <w:jc w:val="center"/>
                        <w:rPr>
                          <w:rFonts w:ascii="宋体" w:eastAsia="宋体" w:hAnsi="宋体"/>
                          <w:color w:val="000000" w:themeColor="text1"/>
                          <w:sz w:val="16"/>
                          <w:szCs w:val="18"/>
                        </w:rPr>
                      </w:pPr>
                      <w:r>
                        <w:rPr>
                          <w:rFonts w:ascii="宋体" w:eastAsia="宋体" w:hAnsi="宋体" w:hint="eastAsia"/>
                          <w:color w:val="000000" w:themeColor="text1"/>
                          <w:sz w:val="16"/>
                          <w:szCs w:val="18"/>
                        </w:rPr>
                        <w:t>种族</w:t>
                      </w:r>
                    </w:p>
                  </w:txbxContent>
                </v:textbox>
              </v:roundrect>
            </w:pict>
          </mc:Fallback>
        </mc:AlternateContent>
      </w:r>
    </w:p>
    <w:p w14:paraId="4FC54752" w14:textId="4FD6A81C" w:rsidR="00765ADD" w:rsidRDefault="00450DA1" w:rsidP="00270111">
      <w:pPr>
        <w:spacing w:line="360" w:lineRule="auto"/>
        <w:rPr>
          <w:rFonts w:ascii="Times New Roman" w:eastAsia="宋体" w:hAnsi="Times New Roman"/>
          <w:sz w:val="24"/>
        </w:rPr>
      </w:pPr>
      <w:r>
        <w:rPr>
          <w:noProof/>
        </w:rPr>
        <mc:AlternateContent>
          <mc:Choice Requires="wps">
            <w:drawing>
              <wp:anchor distT="0" distB="0" distL="114300" distR="114300" simplePos="0" relativeHeight="251666431" behindDoc="0" locked="0" layoutInCell="1" allowOverlap="1" wp14:anchorId="50951032" wp14:editId="3EF487F5">
                <wp:simplePos x="0" y="0"/>
                <wp:positionH relativeFrom="column">
                  <wp:posOffset>3888105</wp:posOffset>
                </wp:positionH>
                <wp:positionV relativeFrom="paragraph">
                  <wp:posOffset>354330</wp:posOffset>
                </wp:positionV>
                <wp:extent cx="398145" cy="8255"/>
                <wp:effectExtent l="0" t="0" r="20955" b="29845"/>
                <wp:wrapNone/>
                <wp:docPr id="22" name="直接连接符 22"/>
                <wp:cNvGraphicFramePr/>
                <a:graphic xmlns:a="http://schemas.openxmlformats.org/drawingml/2006/main">
                  <a:graphicData uri="http://schemas.microsoft.com/office/word/2010/wordprocessingShape">
                    <wps:wsp>
                      <wps:cNvCnPr/>
                      <wps:spPr>
                        <a:xfrm flipV="1">
                          <a:off x="0" y="0"/>
                          <a:ext cx="398145" cy="8255"/>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xmlns:w16du="http://schemas.microsoft.com/office/word/2023/wordml/word16du">
            <w:pict>
              <v:line w14:anchorId="7438F9DD" id="直接连接符 22" o:spid="_x0000_s1026" style="position:absolute;left:0;text-align:left;flip:y;z-index:251666431;visibility:visible;mso-wrap-style:square;mso-wrap-distance-left:9pt;mso-wrap-distance-top:0;mso-wrap-distance-right:9pt;mso-wrap-distance-bottom:0;mso-position-horizontal:absolute;mso-position-horizontal-relative:text;mso-position-vertical:absolute;mso-position-vertical-relative:text" from="306.15pt,27.9pt" to="337.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" strokecolor="windowText" strokeweight="1pt">
                <v:stroke joinstyle="miter"/>
              </v:line>
            </w:pict>
          </mc:Fallback>
        </mc:AlternateContent>
      </w:r>
      <w:r>
        <w:rPr>
          <w:rFonts w:ascii="Times New Roman" w:eastAsia="宋体" w:hAnsi="Times New Roman"/>
          <w:noProof/>
          <w:sz w:val="24"/>
        </w:rPr>
        <mc:AlternateContent>
          <mc:Choice Requires="wps">
            <w:drawing>
              <wp:anchor distT="0" distB="0" distL="114300" distR="114300" simplePos="0" relativeHeight="251692032" behindDoc="0" locked="0" layoutInCell="1" allowOverlap="1" wp14:anchorId="76A18F67" wp14:editId="6B3D6924">
                <wp:simplePos x="0" y="0"/>
                <wp:positionH relativeFrom="column">
                  <wp:posOffset>4692874</wp:posOffset>
                </wp:positionH>
                <wp:positionV relativeFrom="paragraph">
                  <wp:posOffset>390338</wp:posOffset>
                </wp:positionV>
                <wp:extent cx="723900" cy="181610"/>
                <wp:effectExtent l="0" t="0" r="19050" b="27940"/>
                <wp:wrapNone/>
                <wp:docPr id="29" name="矩形: 圆角 29"/>
                <wp:cNvGraphicFramePr/>
                <a:graphic xmlns:a="http://schemas.openxmlformats.org/drawingml/2006/main">
                  <a:graphicData uri="http://schemas.microsoft.com/office/word/2010/wordprocessingShape">
                    <wps:wsp>
                      <wps:cNvSpPr/>
                      <wps:spPr>
                        <a:xfrm>
                          <a:off x="0" y="0"/>
                          <a:ext cx="723900" cy="181610"/>
                        </a:xfrm>
                        <a:prstGeom prst="roundRect">
                          <a:avLst>
                            <a:gd name="adj" fmla="val 30336"/>
                          </a:avLst>
                        </a:prstGeom>
                        <a:noFill/>
                        <a:ln w="12700" cap="flat" cmpd="sng" algn="ctr">
                          <a:solidFill>
                            <a:sysClr val="windowText" lastClr="000000"/>
                          </a:solidFill>
                          <a:prstDash val="solid"/>
                          <a:miter lim="800000"/>
                        </a:ln>
                        <a:effectLst/>
                      </wps:spPr>
                      <wps:txbx>
                        <w:txbxContent>
                          <w:p w14:paraId="10B1A706" w14:textId="3AE0D90C" w:rsidR="00C77C7A" w:rsidRPr="007542E9" w:rsidRDefault="00270111" w:rsidP="00C77C7A">
                            <w:pPr>
                              <w:spacing w:after="0" w:line="0" w:lineRule="atLeast"/>
                              <w:jc w:val="center"/>
                              <w:rPr>
                                <w:rFonts w:ascii="宋体" w:eastAsia="宋体" w:hAnsi="宋体"/>
                                <w:color w:val="000000" w:themeColor="text1"/>
                                <w:sz w:val="16"/>
                                <w:szCs w:val="18"/>
                              </w:rPr>
                            </w:pPr>
                            <w:r>
                              <w:rPr>
                                <w:rFonts w:ascii="宋体" w:eastAsia="宋体" w:hAnsi="宋体" w:hint="eastAsia"/>
                                <w:color w:val="000000" w:themeColor="text1"/>
                                <w:sz w:val="16"/>
                                <w:szCs w:val="18"/>
                              </w:rPr>
                              <w:t>受教育水平</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A18F67" id="矩形: 圆角 29" o:spid="_x0000_s1040" style="position:absolute;left:0;text-align:left;margin-left:369.5pt;margin-top:30.75pt;width:57pt;height:14.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9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" filled="f" strokecolor="windowText" strokeweight="1pt">
                <v:stroke joinstyle="miter"/>
                <v:textbox inset="0,0,0,0">
                  <w:txbxContent>
                    <w:p w14:paraId="10B1A706" w14:textId="3AE0D90C" w:rsidR="00C77C7A" w:rsidRPr="007542E9" w:rsidRDefault="00270111" w:rsidP="00C77C7A">
                      <w:pPr>
                        <w:spacing w:after="0" w:line="0" w:lineRule="atLeast"/>
                        <w:jc w:val="center"/>
                        <w:rPr>
                          <w:rFonts w:ascii="宋体" w:eastAsia="宋体" w:hAnsi="宋体"/>
                          <w:color w:val="000000" w:themeColor="text1"/>
                          <w:sz w:val="16"/>
                          <w:szCs w:val="18"/>
                        </w:rPr>
                      </w:pPr>
                      <w:r>
                        <w:rPr>
                          <w:rFonts w:ascii="宋体" w:eastAsia="宋体" w:hAnsi="宋体" w:hint="eastAsia"/>
                          <w:color w:val="000000" w:themeColor="text1"/>
                          <w:sz w:val="16"/>
                          <w:szCs w:val="18"/>
                        </w:rPr>
                        <w:t>受教育水平</w:t>
                      </w:r>
                    </w:p>
                  </w:txbxContent>
                </v:textbox>
              </v:roundrect>
            </w:pict>
          </mc:Fallback>
        </mc:AlternateContent>
      </w:r>
      <w:r>
        <w:rPr>
          <w:rFonts w:ascii="Times New Roman" w:eastAsia="宋体" w:hAnsi="Times New Roman"/>
          <w:noProof/>
          <w:sz w:val="24"/>
        </w:rPr>
        <mc:AlternateContent>
          <mc:Choice Requires="wps">
            <w:drawing>
              <wp:anchor distT="0" distB="0" distL="114300" distR="114300" simplePos="0" relativeHeight="251702272" behindDoc="0" locked="0" layoutInCell="1" allowOverlap="1" wp14:anchorId="510E75D7" wp14:editId="29BA26E1">
                <wp:simplePos x="0" y="0"/>
                <wp:positionH relativeFrom="column">
                  <wp:posOffset>4686748</wp:posOffset>
                </wp:positionH>
                <wp:positionV relativeFrom="paragraph">
                  <wp:posOffset>136301</wp:posOffset>
                </wp:positionV>
                <wp:extent cx="723900" cy="182034"/>
                <wp:effectExtent l="0" t="0" r="19050" b="27940"/>
                <wp:wrapNone/>
                <wp:docPr id="34" name="矩形: 圆角 34"/>
                <wp:cNvGraphicFramePr/>
                <a:graphic xmlns:a="http://schemas.openxmlformats.org/drawingml/2006/main">
                  <a:graphicData uri="http://schemas.microsoft.com/office/word/2010/wordprocessingShape">
                    <wps:wsp>
                      <wps:cNvSpPr/>
                      <wps:spPr>
                        <a:xfrm>
                          <a:off x="0" y="0"/>
                          <a:ext cx="723900" cy="182034"/>
                        </a:xfrm>
                        <a:prstGeom prst="roundRect">
                          <a:avLst>
                            <a:gd name="adj" fmla="val 30336"/>
                          </a:avLst>
                        </a:prstGeom>
                        <a:noFill/>
                        <a:ln w="12700" cap="flat" cmpd="sng" algn="ctr">
                          <a:solidFill>
                            <a:sysClr val="windowText" lastClr="000000"/>
                          </a:solidFill>
                          <a:prstDash val="solid"/>
                          <a:miter lim="800000"/>
                        </a:ln>
                        <a:effectLst/>
                      </wps:spPr>
                      <wps:txbx>
                        <w:txbxContent>
                          <w:p w14:paraId="51EC8560" w14:textId="758B63C9" w:rsidR="00C77C7A" w:rsidRPr="007542E9" w:rsidRDefault="00C87B7C" w:rsidP="00C77C7A">
                            <w:pPr>
                              <w:spacing w:after="0" w:line="0" w:lineRule="atLeast"/>
                              <w:jc w:val="center"/>
                              <w:rPr>
                                <w:rFonts w:ascii="宋体" w:eastAsia="宋体" w:hAnsi="宋体"/>
                                <w:color w:val="000000" w:themeColor="text1"/>
                                <w:sz w:val="16"/>
                                <w:szCs w:val="18"/>
                              </w:rPr>
                            </w:pPr>
                            <w:r>
                              <w:rPr>
                                <w:rFonts w:ascii="宋体" w:eastAsia="宋体" w:hAnsi="宋体" w:hint="eastAsia"/>
                                <w:color w:val="000000" w:themeColor="text1"/>
                                <w:sz w:val="16"/>
                                <w:szCs w:val="18"/>
                              </w:rPr>
                              <w:t>是否在职</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0E75D7" id="矩形: 圆角 34" o:spid="_x0000_s1041" style="position:absolute;left:0;text-align:left;margin-left:369.05pt;margin-top:10.75pt;width:57pt;height:14.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9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" filled="f" strokecolor="windowText" strokeweight="1pt">
                <v:stroke joinstyle="miter"/>
                <v:textbox inset="0,0,0,0">
                  <w:txbxContent>
                    <w:p w14:paraId="51EC8560" w14:textId="758B63C9" w:rsidR="00C77C7A" w:rsidRPr="007542E9" w:rsidRDefault="00C87B7C" w:rsidP="00C77C7A">
                      <w:pPr>
                        <w:spacing w:after="0" w:line="0" w:lineRule="atLeast"/>
                        <w:jc w:val="center"/>
                        <w:rPr>
                          <w:rFonts w:ascii="宋体" w:eastAsia="宋体" w:hAnsi="宋体"/>
                          <w:color w:val="000000" w:themeColor="text1"/>
                          <w:sz w:val="16"/>
                          <w:szCs w:val="18"/>
                        </w:rPr>
                      </w:pPr>
                      <w:r>
                        <w:rPr>
                          <w:rFonts w:ascii="宋体" w:eastAsia="宋体" w:hAnsi="宋体" w:hint="eastAsia"/>
                          <w:color w:val="000000" w:themeColor="text1"/>
                          <w:sz w:val="16"/>
                          <w:szCs w:val="18"/>
                        </w:rPr>
                        <w:t>是否在职</w:t>
                      </w:r>
                    </w:p>
                  </w:txbxContent>
                </v:textbox>
              </v:roundrect>
            </w:pict>
          </mc:Fallback>
        </mc:AlternateContent>
      </w:r>
    </w:p>
    <w:p w14:paraId="6EEAE69B" w14:textId="4E2B76E9" w:rsidR="00765ADD" w:rsidRDefault="00450DA1" w:rsidP="00270111">
      <w:pPr>
        <w:spacing w:line="360" w:lineRule="auto"/>
        <w:rPr>
          <w:rFonts w:ascii="Times New Roman" w:eastAsia="宋体" w:hAnsi="Times New Roman"/>
          <w:sz w:val="24"/>
        </w:rPr>
      </w:pPr>
      <w:r>
        <w:rPr>
          <w:rFonts w:ascii="Times New Roman" w:eastAsia="宋体" w:hAnsi="Times New Roman"/>
          <w:noProof/>
          <w:sz w:val="24"/>
        </w:rPr>
        <mc:AlternateContent>
          <mc:Choice Requires="wps">
            <w:drawing>
              <wp:anchor distT="0" distB="0" distL="114300" distR="114300" simplePos="0" relativeHeight="251710464" behindDoc="0" locked="0" layoutInCell="1" allowOverlap="1" wp14:anchorId="2A3AAE98" wp14:editId="1E278572">
                <wp:simplePos x="0" y="0"/>
                <wp:positionH relativeFrom="column">
                  <wp:posOffset>4694815</wp:posOffset>
                </wp:positionH>
                <wp:positionV relativeFrom="paragraph">
                  <wp:posOffset>265654</wp:posOffset>
                </wp:positionV>
                <wp:extent cx="723900" cy="181610"/>
                <wp:effectExtent l="0" t="0" r="19050" b="27940"/>
                <wp:wrapNone/>
                <wp:docPr id="38" name="矩形: 圆角 38"/>
                <wp:cNvGraphicFramePr/>
                <a:graphic xmlns:a="http://schemas.openxmlformats.org/drawingml/2006/main">
                  <a:graphicData uri="http://schemas.microsoft.com/office/word/2010/wordprocessingShape">
                    <wps:wsp>
                      <wps:cNvSpPr/>
                      <wps:spPr>
                        <a:xfrm>
                          <a:off x="0" y="0"/>
                          <a:ext cx="723900" cy="181610"/>
                        </a:xfrm>
                        <a:prstGeom prst="roundRect">
                          <a:avLst>
                            <a:gd name="adj" fmla="val 30336"/>
                          </a:avLst>
                        </a:prstGeom>
                        <a:noFill/>
                        <a:ln w="12700" cap="flat" cmpd="sng" algn="ctr">
                          <a:solidFill>
                            <a:sysClr val="windowText" lastClr="000000"/>
                          </a:solidFill>
                          <a:prstDash val="solid"/>
                          <a:miter lim="800000"/>
                        </a:ln>
                        <a:effectLst/>
                      </wps:spPr>
                      <wps:txbx>
                        <w:txbxContent>
                          <w:p w14:paraId="6A7E524E" w14:textId="4E1EFF8A" w:rsidR="00C77C7A" w:rsidRPr="007542E9" w:rsidRDefault="00270111" w:rsidP="00C77C7A">
                            <w:pPr>
                              <w:spacing w:after="0" w:line="0" w:lineRule="atLeast"/>
                              <w:jc w:val="center"/>
                              <w:rPr>
                                <w:rFonts w:ascii="宋体" w:eastAsia="宋体" w:hAnsi="宋体"/>
                                <w:color w:val="000000" w:themeColor="text1"/>
                                <w:sz w:val="16"/>
                                <w:szCs w:val="18"/>
                              </w:rPr>
                            </w:pPr>
                            <w:r>
                              <w:rPr>
                                <w:rFonts w:ascii="宋体" w:eastAsia="宋体" w:hAnsi="宋体" w:hint="eastAsia"/>
                                <w:color w:val="000000" w:themeColor="text1"/>
                                <w:sz w:val="16"/>
                                <w:szCs w:val="18"/>
                              </w:rPr>
                              <w:t>区域</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3AAE98" id="矩形: 圆角 38" o:spid="_x0000_s1042" style="position:absolute;left:0;text-align:left;margin-left:369.65pt;margin-top:20.9pt;width:57pt;height:14.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9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" filled="f" strokecolor="windowText" strokeweight="1pt">
                <v:stroke joinstyle="miter"/>
                <v:textbox inset="0,0,0,0">
                  <w:txbxContent>
                    <w:p w14:paraId="6A7E524E" w14:textId="4E1EFF8A" w:rsidR="00C77C7A" w:rsidRPr="007542E9" w:rsidRDefault="00270111" w:rsidP="00C77C7A">
                      <w:pPr>
                        <w:spacing w:after="0" w:line="0" w:lineRule="atLeast"/>
                        <w:jc w:val="center"/>
                        <w:rPr>
                          <w:rFonts w:ascii="宋体" w:eastAsia="宋体" w:hAnsi="宋体"/>
                          <w:color w:val="000000" w:themeColor="text1"/>
                          <w:sz w:val="16"/>
                          <w:szCs w:val="18"/>
                        </w:rPr>
                      </w:pPr>
                      <w:r>
                        <w:rPr>
                          <w:rFonts w:ascii="宋体" w:eastAsia="宋体" w:hAnsi="宋体" w:hint="eastAsia"/>
                          <w:color w:val="000000" w:themeColor="text1"/>
                          <w:sz w:val="16"/>
                          <w:szCs w:val="18"/>
                        </w:rPr>
                        <w:t>区域</w:t>
                      </w:r>
                    </w:p>
                  </w:txbxContent>
                </v:textbox>
              </v:roundrect>
            </w:pict>
          </mc:Fallback>
        </mc:AlternateContent>
      </w:r>
    </w:p>
    <w:p w14:paraId="72676F40" w14:textId="2FC045B9" w:rsidR="00765ADD" w:rsidRDefault="00450DA1" w:rsidP="00270111">
      <w:pPr>
        <w:spacing w:line="360" w:lineRule="auto"/>
        <w:rPr>
          <w:rFonts w:ascii="Times New Roman" w:eastAsia="宋体" w:hAnsi="Times New Roman"/>
          <w:sz w:val="24"/>
        </w:rPr>
      </w:pPr>
      <w:r>
        <w:rPr>
          <w:rFonts w:ascii="Times New Roman" w:eastAsia="宋体" w:hAnsi="Times New Roman"/>
          <w:noProof/>
          <w:sz w:val="24"/>
        </w:rPr>
        <mc:AlternateContent>
          <mc:Choice Requires="wps">
            <w:drawing>
              <wp:anchor distT="0" distB="0" distL="114300" distR="114300" simplePos="0" relativeHeight="251698176" behindDoc="0" locked="0" layoutInCell="1" allowOverlap="1" wp14:anchorId="28DB9EE5" wp14:editId="5D8CE006">
                <wp:simplePos x="0" y="0"/>
                <wp:positionH relativeFrom="column">
                  <wp:posOffset>4705930</wp:posOffset>
                </wp:positionH>
                <wp:positionV relativeFrom="paragraph">
                  <wp:posOffset>156798</wp:posOffset>
                </wp:positionV>
                <wp:extent cx="723900" cy="182034"/>
                <wp:effectExtent l="0" t="0" r="19050" b="27940"/>
                <wp:wrapNone/>
                <wp:docPr id="32" name="矩形: 圆角 32"/>
                <wp:cNvGraphicFramePr/>
                <a:graphic xmlns:a="http://schemas.openxmlformats.org/drawingml/2006/main">
                  <a:graphicData uri="http://schemas.microsoft.com/office/word/2010/wordprocessingShape">
                    <wps:wsp>
                      <wps:cNvSpPr/>
                      <wps:spPr>
                        <a:xfrm>
                          <a:off x="0" y="0"/>
                          <a:ext cx="723900" cy="182034"/>
                        </a:xfrm>
                        <a:prstGeom prst="roundRect">
                          <a:avLst>
                            <a:gd name="adj" fmla="val 30336"/>
                          </a:avLst>
                        </a:prstGeom>
                        <a:noFill/>
                        <a:ln w="12700" cap="flat" cmpd="sng" algn="ctr">
                          <a:solidFill>
                            <a:sysClr val="windowText" lastClr="000000"/>
                          </a:solidFill>
                          <a:prstDash val="solid"/>
                          <a:miter lim="800000"/>
                        </a:ln>
                        <a:effectLst/>
                      </wps:spPr>
                      <wps:txbx>
                        <w:txbxContent>
                          <w:p w14:paraId="2953D68D" w14:textId="690B2DEA" w:rsidR="00C77C7A" w:rsidRPr="007542E9" w:rsidRDefault="00270111" w:rsidP="00C77C7A">
                            <w:pPr>
                              <w:spacing w:after="0" w:line="0" w:lineRule="atLeast"/>
                              <w:jc w:val="center"/>
                              <w:rPr>
                                <w:rFonts w:ascii="宋体" w:eastAsia="宋体" w:hAnsi="宋体"/>
                                <w:color w:val="000000" w:themeColor="text1"/>
                                <w:sz w:val="16"/>
                                <w:szCs w:val="18"/>
                              </w:rPr>
                            </w:pPr>
                            <w:r>
                              <w:rPr>
                                <w:rFonts w:ascii="宋体" w:eastAsia="宋体" w:hAnsi="宋体" w:hint="eastAsia"/>
                                <w:color w:val="000000" w:themeColor="text1"/>
                                <w:sz w:val="16"/>
                                <w:szCs w:val="18"/>
                              </w:rPr>
                              <w:t>宗教信仰</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DB9EE5" id="矩形: 圆角 32" o:spid="_x0000_s1043" style="position:absolute;left:0;text-align:left;margin-left:370.55pt;margin-top:12.35pt;width:57pt;height:14.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9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" filled="f" strokecolor="windowText" strokeweight="1pt">
                <v:stroke joinstyle="miter"/>
                <v:textbox inset="0,0,0,0">
                  <w:txbxContent>
                    <w:p w14:paraId="2953D68D" w14:textId="690B2DEA" w:rsidR="00C77C7A" w:rsidRPr="007542E9" w:rsidRDefault="00270111" w:rsidP="00C77C7A">
                      <w:pPr>
                        <w:spacing w:after="0" w:line="0" w:lineRule="atLeast"/>
                        <w:jc w:val="center"/>
                        <w:rPr>
                          <w:rFonts w:ascii="宋体" w:eastAsia="宋体" w:hAnsi="宋体"/>
                          <w:color w:val="000000" w:themeColor="text1"/>
                          <w:sz w:val="16"/>
                          <w:szCs w:val="18"/>
                        </w:rPr>
                      </w:pPr>
                      <w:r>
                        <w:rPr>
                          <w:rFonts w:ascii="宋体" w:eastAsia="宋体" w:hAnsi="宋体" w:hint="eastAsia"/>
                          <w:color w:val="000000" w:themeColor="text1"/>
                          <w:sz w:val="16"/>
                          <w:szCs w:val="18"/>
                        </w:rPr>
                        <w:t>宗教信仰</w:t>
                      </w:r>
                    </w:p>
                  </w:txbxContent>
                </v:textbox>
              </v:roundrect>
            </w:pict>
          </mc:Fallback>
        </mc:AlternateContent>
      </w:r>
    </w:p>
    <w:p w14:paraId="59A038BF" w14:textId="03134D4F" w:rsidR="00E05F57" w:rsidRDefault="00450DA1" w:rsidP="00270111">
      <w:pPr>
        <w:spacing w:line="360" w:lineRule="auto"/>
        <w:rPr>
          <w:rFonts w:ascii="Times New Roman" w:eastAsia="宋体" w:hAnsi="Times New Roman"/>
          <w:sz w:val="24"/>
        </w:rPr>
      </w:pPr>
      <w:r>
        <w:rPr>
          <w:rFonts w:ascii="Times New Roman" w:eastAsia="宋体" w:hAnsi="Times New Roman"/>
          <w:noProof/>
          <w:sz w:val="24"/>
        </w:rPr>
        <mc:AlternateContent>
          <mc:Choice Requires="wps">
            <w:drawing>
              <wp:anchor distT="0" distB="0" distL="114300" distR="114300" simplePos="0" relativeHeight="251728896" behindDoc="0" locked="0" layoutInCell="1" allowOverlap="1" wp14:anchorId="53274678" wp14:editId="6AC304D5">
                <wp:simplePos x="0" y="0"/>
                <wp:positionH relativeFrom="column">
                  <wp:posOffset>4702810</wp:posOffset>
                </wp:positionH>
                <wp:positionV relativeFrom="paragraph">
                  <wp:posOffset>294005</wp:posOffset>
                </wp:positionV>
                <wp:extent cx="723900" cy="181610"/>
                <wp:effectExtent l="0" t="0" r="19050" b="27940"/>
                <wp:wrapNone/>
                <wp:docPr id="15" name="矩形: 圆角 15"/>
                <wp:cNvGraphicFramePr/>
                <a:graphic xmlns:a="http://schemas.openxmlformats.org/drawingml/2006/main">
                  <a:graphicData uri="http://schemas.microsoft.com/office/word/2010/wordprocessingShape">
                    <wps:wsp>
                      <wps:cNvSpPr/>
                      <wps:spPr>
                        <a:xfrm>
                          <a:off x="0" y="0"/>
                          <a:ext cx="723900" cy="181610"/>
                        </a:xfrm>
                        <a:prstGeom prst="roundRect">
                          <a:avLst>
                            <a:gd name="adj" fmla="val 30336"/>
                          </a:avLst>
                        </a:prstGeom>
                        <a:noFill/>
                        <a:ln w="12700" cap="flat" cmpd="sng" algn="ctr">
                          <a:solidFill>
                            <a:sysClr val="windowText" lastClr="000000"/>
                          </a:solidFill>
                          <a:prstDash val="solid"/>
                          <a:miter lim="800000"/>
                        </a:ln>
                        <a:effectLst/>
                      </wps:spPr>
                      <wps:txbx>
                        <w:txbxContent>
                          <w:p w14:paraId="1847EBD9" w14:textId="6A24820A" w:rsidR="00C87B7C" w:rsidRPr="007542E9" w:rsidRDefault="00F4609D" w:rsidP="00C87B7C">
                            <w:pPr>
                              <w:spacing w:after="0" w:line="0" w:lineRule="atLeast"/>
                              <w:jc w:val="center"/>
                              <w:rPr>
                                <w:rFonts w:ascii="宋体" w:eastAsia="宋体" w:hAnsi="宋体"/>
                                <w:color w:val="000000" w:themeColor="text1"/>
                                <w:sz w:val="16"/>
                                <w:szCs w:val="18"/>
                              </w:rPr>
                            </w:pPr>
                            <w:r w:rsidRPr="00F4609D">
                              <w:rPr>
                                <w:rFonts w:ascii="宋体" w:eastAsia="宋体" w:hAnsi="宋体"/>
                                <w:color w:val="000000" w:themeColor="text1"/>
                                <w:sz w:val="16"/>
                                <w:szCs w:val="18"/>
                              </w:rPr>
                              <w:t>摘要样本信息</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274678" id="矩形: 圆角 15" o:spid="_x0000_s1044" style="position:absolute;left:0;text-align:left;margin-left:370.3pt;margin-top:23.15pt;width:57pt;height:14.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9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" filled="f" strokecolor="windowText" strokeweight="1pt">
                <v:stroke joinstyle="miter"/>
                <v:textbox inset="0,0,0,0">
                  <w:txbxContent>
                    <w:p w14:paraId="1847EBD9" w14:textId="6A24820A" w:rsidR="00C87B7C" w:rsidRPr="007542E9" w:rsidRDefault="00F4609D" w:rsidP="00C87B7C">
                      <w:pPr>
                        <w:spacing w:after="0" w:line="0" w:lineRule="atLeast"/>
                        <w:jc w:val="center"/>
                        <w:rPr>
                          <w:rFonts w:ascii="宋体" w:eastAsia="宋体" w:hAnsi="宋体"/>
                          <w:color w:val="000000" w:themeColor="text1"/>
                          <w:sz w:val="16"/>
                          <w:szCs w:val="18"/>
                        </w:rPr>
                      </w:pPr>
                      <w:r w:rsidRPr="00F4609D">
                        <w:rPr>
                          <w:rFonts w:ascii="宋体" w:eastAsia="宋体" w:hAnsi="宋体"/>
                          <w:color w:val="000000" w:themeColor="text1"/>
                          <w:sz w:val="16"/>
                          <w:szCs w:val="18"/>
                        </w:rPr>
                        <w:t>摘要样本信息</w:t>
                      </w:r>
                    </w:p>
                  </w:txbxContent>
                </v:textbox>
              </v:roundrect>
            </w:pict>
          </mc:Fallback>
        </mc:AlternateContent>
      </w:r>
      <w:r>
        <w:rPr>
          <w:rFonts w:ascii="Times New Roman" w:eastAsia="宋体" w:hAnsi="Times New Roman"/>
          <w:noProof/>
          <w:sz w:val="24"/>
        </w:rPr>
        <mc:AlternateContent>
          <mc:Choice Requires="wps">
            <w:drawing>
              <wp:anchor distT="0" distB="0" distL="114300" distR="114300" simplePos="0" relativeHeight="251714560" behindDoc="0" locked="0" layoutInCell="1" allowOverlap="1" wp14:anchorId="29070C61" wp14:editId="5590664B">
                <wp:simplePos x="0" y="0"/>
                <wp:positionH relativeFrom="column">
                  <wp:posOffset>4707200</wp:posOffset>
                </wp:positionH>
                <wp:positionV relativeFrom="paragraph">
                  <wp:posOffset>22383</wp:posOffset>
                </wp:positionV>
                <wp:extent cx="723900" cy="181610"/>
                <wp:effectExtent l="0" t="0" r="19050" b="27940"/>
                <wp:wrapNone/>
                <wp:docPr id="40" name="矩形: 圆角 40"/>
                <wp:cNvGraphicFramePr/>
                <a:graphic xmlns:a="http://schemas.openxmlformats.org/drawingml/2006/main">
                  <a:graphicData uri="http://schemas.microsoft.com/office/word/2010/wordprocessingShape">
                    <wps:wsp>
                      <wps:cNvSpPr/>
                      <wps:spPr>
                        <a:xfrm>
                          <a:off x="0" y="0"/>
                          <a:ext cx="723900" cy="181610"/>
                        </a:xfrm>
                        <a:prstGeom prst="roundRect">
                          <a:avLst>
                            <a:gd name="adj" fmla="val 24515"/>
                          </a:avLst>
                        </a:prstGeom>
                        <a:noFill/>
                        <a:ln w="12700" cap="flat" cmpd="sng" algn="ctr">
                          <a:solidFill>
                            <a:sysClr val="windowText" lastClr="000000"/>
                          </a:solidFill>
                          <a:prstDash val="solid"/>
                          <a:miter lim="800000"/>
                        </a:ln>
                        <a:effectLst/>
                      </wps:spPr>
                      <wps:txbx>
                        <w:txbxContent>
                          <w:p w14:paraId="0AF1317A" w14:textId="5DCC1AAA" w:rsidR="00C77C7A" w:rsidRPr="007542E9" w:rsidRDefault="00C87B7C" w:rsidP="00C77C7A">
                            <w:pPr>
                              <w:spacing w:after="0" w:line="0" w:lineRule="atLeast"/>
                              <w:jc w:val="center"/>
                              <w:rPr>
                                <w:rFonts w:ascii="宋体" w:eastAsia="宋体" w:hAnsi="宋体"/>
                                <w:color w:val="000000" w:themeColor="text1"/>
                                <w:sz w:val="16"/>
                                <w:szCs w:val="18"/>
                              </w:rPr>
                            </w:pPr>
                            <w:r>
                              <w:rPr>
                                <w:rFonts w:ascii="宋体" w:eastAsia="宋体" w:hAnsi="宋体" w:hint="eastAsia"/>
                                <w:color w:val="000000" w:themeColor="text1"/>
                                <w:sz w:val="16"/>
                                <w:szCs w:val="18"/>
                              </w:rPr>
                              <w:t>数据公开</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070C61" id="矩形: 圆角 40" o:spid="_x0000_s1045" style="position:absolute;left:0;text-align:left;margin-left:370.65pt;margin-top:1.75pt;width:57pt;height:14.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06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" filled="f" strokecolor="windowText" strokeweight="1pt">
                <v:stroke joinstyle="miter"/>
                <v:textbox inset="0,0,0,0">
                  <w:txbxContent>
                    <w:p w14:paraId="0AF1317A" w14:textId="5DCC1AAA" w:rsidR="00C77C7A" w:rsidRPr="007542E9" w:rsidRDefault="00C87B7C" w:rsidP="00C77C7A">
                      <w:pPr>
                        <w:spacing w:after="0" w:line="0" w:lineRule="atLeast"/>
                        <w:jc w:val="center"/>
                        <w:rPr>
                          <w:rFonts w:ascii="宋体" w:eastAsia="宋体" w:hAnsi="宋体"/>
                          <w:color w:val="000000" w:themeColor="text1"/>
                          <w:sz w:val="16"/>
                          <w:szCs w:val="18"/>
                        </w:rPr>
                      </w:pPr>
                      <w:r>
                        <w:rPr>
                          <w:rFonts w:ascii="宋体" w:eastAsia="宋体" w:hAnsi="宋体" w:hint="eastAsia"/>
                          <w:color w:val="000000" w:themeColor="text1"/>
                          <w:sz w:val="16"/>
                          <w:szCs w:val="18"/>
                        </w:rPr>
                        <w:t>数据公开</w:t>
                      </w:r>
                    </w:p>
                  </w:txbxContent>
                </v:textbox>
              </v:roundrect>
            </w:pict>
          </mc:Fallback>
        </mc:AlternateContent>
      </w:r>
    </w:p>
    <w:p w14:paraId="72ADCF6D" w14:textId="77DA51E6" w:rsidR="00E05F57" w:rsidRDefault="00765ADD">
      <w:pPr>
        <w:jc w:val="center"/>
        <w:rPr>
          <w:rFonts w:ascii="宋体" w:eastAsia="宋体" w:hAnsi="宋体" w:cs="宋体"/>
          <w:szCs w:val="15"/>
        </w:rPr>
      </w:pPr>
      <w:r>
        <w:rPr>
          <w:rFonts w:ascii="Times New Roman" w:eastAsia="宋体" w:hAnsi="Times New Roman"/>
          <w:noProof/>
          <w:sz w:val="24"/>
        </w:rPr>
        <mc:AlternateContent>
          <mc:Choice Requires="wps">
            <w:drawing>
              <wp:anchor distT="0" distB="0" distL="114300" distR="114300" simplePos="0" relativeHeight="251664381" behindDoc="0" locked="0" layoutInCell="1" allowOverlap="1" wp14:anchorId="59B8CCDC" wp14:editId="64A61D82">
                <wp:simplePos x="0" y="0"/>
                <wp:positionH relativeFrom="column">
                  <wp:posOffset>4702567</wp:posOffset>
                </wp:positionH>
                <wp:positionV relativeFrom="paragraph">
                  <wp:posOffset>166370</wp:posOffset>
                </wp:positionV>
                <wp:extent cx="723900" cy="182034"/>
                <wp:effectExtent l="0" t="0" r="19050" b="27940"/>
                <wp:wrapNone/>
                <wp:docPr id="11" name="矩形: 圆角 11"/>
                <wp:cNvGraphicFramePr/>
                <a:graphic xmlns:a="http://schemas.openxmlformats.org/drawingml/2006/main">
                  <a:graphicData uri="http://schemas.microsoft.com/office/word/2010/wordprocessingShape">
                    <wps:wsp>
                      <wps:cNvSpPr/>
                      <wps:spPr>
                        <a:xfrm>
                          <a:off x="0" y="0"/>
                          <a:ext cx="723900" cy="182034"/>
                        </a:xfrm>
                        <a:prstGeom prst="roundRect">
                          <a:avLst>
                            <a:gd name="adj" fmla="val 30336"/>
                          </a:avLst>
                        </a:prstGeom>
                        <a:noFill/>
                        <a:ln w="12700" cap="flat" cmpd="sng" algn="ctr">
                          <a:solidFill>
                            <a:sysClr val="windowText" lastClr="000000"/>
                          </a:solidFill>
                          <a:prstDash val="solid"/>
                          <a:miter lim="800000"/>
                        </a:ln>
                        <a:effectLst/>
                      </wps:spPr>
                      <wps:txbx>
                        <w:txbxContent>
                          <w:p w14:paraId="0521D6DC" w14:textId="446B4CC6" w:rsidR="00C87B7C" w:rsidRPr="007542E9" w:rsidRDefault="00F4609D" w:rsidP="00C87B7C">
                            <w:pPr>
                              <w:spacing w:after="0" w:line="0" w:lineRule="atLeast"/>
                              <w:jc w:val="center"/>
                              <w:rPr>
                                <w:rFonts w:ascii="宋体" w:eastAsia="宋体" w:hAnsi="宋体"/>
                                <w:color w:val="000000" w:themeColor="text1"/>
                                <w:sz w:val="16"/>
                                <w:szCs w:val="18"/>
                              </w:rPr>
                            </w:pPr>
                            <w:r w:rsidRPr="00F4609D">
                              <w:rPr>
                                <w:rFonts w:ascii="宋体" w:eastAsia="宋体" w:hAnsi="宋体"/>
                                <w:color w:val="000000" w:themeColor="text1"/>
                                <w:sz w:val="16"/>
                                <w:szCs w:val="18"/>
                              </w:rPr>
                              <w:t>结论推广</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B8CCDC" id="矩形: 圆角 11" o:spid="_x0000_s1046" style="position:absolute;left:0;text-align:left;margin-left:370.3pt;margin-top:13.1pt;width:57pt;height:14.35pt;z-index:2516643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9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" filled="f" strokecolor="windowText" strokeweight="1pt">
                <v:stroke joinstyle="miter"/>
                <v:textbox inset="0,0,0,0">
                  <w:txbxContent>
                    <w:p w14:paraId="0521D6DC" w14:textId="446B4CC6" w:rsidR="00C87B7C" w:rsidRPr="007542E9" w:rsidRDefault="00F4609D" w:rsidP="00C87B7C">
                      <w:pPr>
                        <w:spacing w:after="0" w:line="0" w:lineRule="atLeast"/>
                        <w:jc w:val="center"/>
                        <w:rPr>
                          <w:rFonts w:ascii="宋体" w:eastAsia="宋体" w:hAnsi="宋体"/>
                          <w:color w:val="000000" w:themeColor="text1"/>
                          <w:sz w:val="16"/>
                          <w:szCs w:val="18"/>
                        </w:rPr>
                      </w:pPr>
                      <w:r w:rsidRPr="00F4609D">
                        <w:rPr>
                          <w:rFonts w:ascii="宋体" w:eastAsia="宋体" w:hAnsi="宋体"/>
                          <w:color w:val="000000" w:themeColor="text1"/>
                          <w:sz w:val="16"/>
                          <w:szCs w:val="18"/>
                        </w:rPr>
                        <w:t>结论推广</w:t>
                      </w:r>
                    </w:p>
                  </w:txbxContent>
                </v:textbox>
              </v:roundrect>
            </w:pict>
          </mc:Fallback>
        </mc:AlternateContent>
      </w:r>
      <w:r w:rsidR="00450DA1">
        <w:rPr>
          <w:rFonts w:ascii="宋体" w:eastAsia="宋体" w:hAnsi="宋体" w:cs="宋体"/>
          <w:szCs w:val="15"/>
        </w:rPr>
        <w:t xml:space="preserve"> </w:t>
      </w:r>
    </w:p>
    <w:p w14:paraId="51B1FDDB" w14:textId="0BAE42C3" w:rsidR="00C87B7C" w:rsidRDefault="00450DA1" w:rsidP="00C87B7C">
      <w:pPr>
        <w:pStyle w:val="ab"/>
        <w:spacing w:line="360" w:lineRule="auto"/>
        <w:ind w:left="1260" w:firstLineChars="0" w:firstLine="0"/>
        <w:rPr>
          <w:rFonts w:ascii="Times New Roman" w:eastAsia="宋体" w:hAnsi="Times New Roman"/>
          <w:sz w:val="24"/>
        </w:rPr>
      </w:pPr>
      <w:r>
        <w:rPr>
          <w:rFonts w:ascii="Times New Roman" w:eastAsia="宋体" w:hAnsi="Times New Roman"/>
          <w:noProof/>
          <w:sz w:val="24"/>
        </w:rPr>
        <mc:AlternateContent>
          <mc:Choice Requires="wps">
            <w:drawing>
              <wp:anchor distT="0" distB="0" distL="114300" distR="114300" simplePos="0" relativeHeight="251726848" behindDoc="0" locked="0" layoutInCell="1" allowOverlap="1" wp14:anchorId="76B229D2" wp14:editId="5A7147EC">
                <wp:simplePos x="0" y="0"/>
                <wp:positionH relativeFrom="column">
                  <wp:posOffset>4692202</wp:posOffset>
                </wp:positionH>
                <wp:positionV relativeFrom="paragraph">
                  <wp:posOffset>400050</wp:posOffset>
                </wp:positionV>
                <wp:extent cx="723900" cy="182034"/>
                <wp:effectExtent l="0" t="0" r="19050" b="27940"/>
                <wp:wrapNone/>
                <wp:docPr id="12" name="矩形: 圆角 12"/>
                <wp:cNvGraphicFramePr/>
                <a:graphic xmlns:a="http://schemas.openxmlformats.org/drawingml/2006/main">
                  <a:graphicData uri="http://schemas.microsoft.com/office/word/2010/wordprocessingShape">
                    <wps:wsp>
                      <wps:cNvSpPr/>
                      <wps:spPr>
                        <a:xfrm>
                          <a:off x="0" y="0"/>
                          <a:ext cx="723900" cy="182034"/>
                        </a:xfrm>
                        <a:prstGeom prst="roundRect">
                          <a:avLst>
                            <a:gd name="adj" fmla="val 30336"/>
                          </a:avLst>
                        </a:prstGeom>
                        <a:noFill/>
                        <a:ln w="12700" cap="flat" cmpd="sng" algn="ctr">
                          <a:solidFill>
                            <a:sysClr val="windowText" lastClr="000000"/>
                          </a:solidFill>
                          <a:prstDash val="solid"/>
                          <a:miter lim="800000"/>
                        </a:ln>
                        <a:effectLst/>
                      </wps:spPr>
                      <wps:txbx>
                        <w:txbxContent>
                          <w:p w14:paraId="494F67A5" w14:textId="495FEAA9" w:rsidR="00C87B7C" w:rsidRPr="007542E9" w:rsidRDefault="00F4609D" w:rsidP="00C87B7C">
                            <w:pPr>
                              <w:spacing w:after="0" w:line="0" w:lineRule="atLeast"/>
                              <w:jc w:val="center"/>
                              <w:rPr>
                                <w:rFonts w:ascii="宋体" w:eastAsia="宋体" w:hAnsi="宋体"/>
                                <w:color w:val="000000" w:themeColor="text1"/>
                                <w:sz w:val="16"/>
                                <w:szCs w:val="18"/>
                              </w:rPr>
                            </w:pPr>
                            <w:r w:rsidRPr="00F4609D">
                              <w:rPr>
                                <w:rFonts w:ascii="宋体" w:eastAsia="宋体" w:hAnsi="宋体"/>
                                <w:color w:val="000000" w:themeColor="text1"/>
                                <w:sz w:val="16"/>
                                <w:szCs w:val="18"/>
                              </w:rPr>
                              <w:t>样本局限性</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B229D2" id="矩形: 圆角 12" o:spid="_x0000_s1047" style="position:absolute;left:0;text-align:left;margin-left:369.45pt;margin-top:31.5pt;width:57pt;height:14.3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9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" filled="f" strokecolor="windowText" strokeweight="1pt">
                <v:stroke joinstyle="miter"/>
                <v:textbox inset="0,0,0,0">
                  <w:txbxContent>
                    <w:p w14:paraId="494F67A5" w14:textId="495FEAA9" w:rsidR="00C87B7C" w:rsidRPr="007542E9" w:rsidRDefault="00F4609D" w:rsidP="00C87B7C">
                      <w:pPr>
                        <w:spacing w:after="0" w:line="0" w:lineRule="atLeast"/>
                        <w:jc w:val="center"/>
                        <w:rPr>
                          <w:rFonts w:ascii="宋体" w:eastAsia="宋体" w:hAnsi="宋体"/>
                          <w:color w:val="000000" w:themeColor="text1"/>
                          <w:sz w:val="16"/>
                          <w:szCs w:val="18"/>
                        </w:rPr>
                      </w:pPr>
                      <w:r w:rsidRPr="00F4609D">
                        <w:rPr>
                          <w:rFonts w:ascii="宋体" w:eastAsia="宋体" w:hAnsi="宋体"/>
                          <w:color w:val="000000" w:themeColor="text1"/>
                          <w:sz w:val="16"/>
                          <w:szCs w:val="18"/>
                        </w:rPr>
                        <w:t>样本局限性</w:t>
                      </w:r>
                    </w:p>
                  </w:txbxContent>
                </v:textbox>
              </v:roundrect>
            </w:pict>
          </mc:Fallback>
        </mc:AlternateContent>
      </w:r>
      <w:r>
        <w:rPr>
          <w:rFonts w:ascii="Times New Roman" w:eastAsia="宋体" w:hAnsi="Times New Roman"/>
          <w:noProof/>
          <w:sz w:val="24"/>
        </w:rPr>
        <mc:AlternateContent>
          <mc:Choice Requires="wps">
            <w:drawing>
              <wp:anchor distT="0" distB="0" distL="114300" distR="114300" simplePos="0" relativeHeight="251722752" behindDoc="0" locked="0" layoutInCell="1" allowOverlap="1" wp14:anchorId="6AFBB2F5" wp14:editId="3822CF11">
                <wp:simplePos x="0" y="0"/>
                <wp:positionH relativeFrom="column">
                  <wp:posOffset>4702362</wp:posOffset>
                </wp:positionH>
                <wp:positionV relativeFrom="paragraph">
                  <wp:posOffset>114935</wp:posOffset>
                </wp:positionV>
                <wp:extent cx="723900" cy="182034"/>
                <wp:effectExtent l="0" t="0" r="19050" b="27940"/>
                <wp:wrapNone/>
                <wp:docPr id="8" name="矩形: 圆角 8"/>
                <wp:cNvGraphicFramePr/>
                <a:graphic xmlns:a="http://schemas.openxmlformats.org/drawingml/2006/main">
                  <a:graphicData uri="http://schemas.microsoft.com/office/word/2010/wordprocessingShape">
                    <wps:wsp>
                      <wps:cNvSpPr/>
                      <wps:spPr>
                        <a:xfrm>
                          <a:off x="0" y="0"/>
                          <a:ext cx="723900" cy="182034"/>
                        </a:xfrm>
                        <a:prstGeom prst="roundRect">
                          <a:avLst>
                            <a:gd name="adj" fmla="val 30336"/>
                          </a:avLst>
                        </a:prstGeom>
                        <a:noFill/>
                        <a:ln w="12700" cap="flat" cmpd="sng" algn="ctr">
                          <a:solidFill>
                            <a:sysClr val="windowText" lastClr="000000"/>
                          </a:solidFill>
                          <a:prstDash val="solid"/>
                          <a:miter lim="800000"/>
                        </a:ln>
                        <a:effectLst/>
                      </wps:spPr>
                      <wps:txbx>
                        <w:txbxContent>
                          <w:p w14:paraId="4849280C" w14:textId="4E2A2D77" w:rsidR="00C87B7C" w:rsidRPr="007542E9" w:rsidRDefault="00F4609D" w:rsidP="00C87B7C">
                            <w:pPr>
                              <w:spacing w:after="0" w:line="0" w:lineRule="atLeast"/>
                              <w:jc w:val="center"/>
                              <w:rPr>
                                <w:rFonts w:ascii="宋体" w:eastAsia="宋体" w:hAnsi="宋体"/>
                                <w:color w:val="000000" w:themeColor="text1"/>
                                <w:sz w:val="16"/>
                                <w:szCs w:val="18"/>
                              </w:rPr>
                            </w:pPr>
                            <w:r w:rsidRPr="00F4609D">
                              <w:rPr>
                                <w:rFonts w:ascii="宋体" w:eastAsia="宋体" w:hAnsi="宋体"/>
                                <w:color w:val="000000" w:themeColor="text1"/>
                                <w:sz w:val="16"/>
                                <w:szCs w:val="18"/>
                              </w:rPr>
                              <w:t>样本分析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FBB2F5" id="矩形: 圆角 8" o:spid="_x0000_s1048" style="position:absolute;left:0;text-align:left;margin-left:370.25pt;margin-top:9.05pt;width:57pt;height:14.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9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" filled="f" strokecolor="windowText" strokeweight="1pt">
                <v:stroke joinstyle="miter"/>
                <v:textbox inset="0,0,0,0">
                  <w:txbxContent>
                    <w:p w14:paraId="4849280C" w14:textId="4E2A2D77" w:rsidR="00C87B7C" w:rsidRPr="007542E9" w:rsidRDefault="00F4609D" w:rsidP="00C87B7C">
                      <w:pPr>
                        <w:spacing w:after="0" w:line="0" w:lineRule="atLeast"/>
                        <w:jc w:val="center"/>
                        <w:rPr>
                          <w:rFonts w:ascii="宋体" w:eastAsia="宋体" w:hAnsi="宋体"/>
                          <w:color w:val="000000" w:themeColor="text1"/>
                          <w:sz w:val="16"/>
                          <w:szCs w:val="18"/>
                        </w:rPr>
                      </w:pPr>
                      <w:r w:rsidRPr="00F4609D">
                        <w:rPr>
                          <w:rFonts w:ascii="宋体" w:eastAsia="宋体" w:hAnsi="宋体"/>
                          <w:color w:val="000000" w:themeColor="text1"/>
                          <w:sz w:val="16"/>
                          <w:szCs w:val="18"/>
                        </w:rPr>
                        <w:t>样本分析</w:t>
                      </w:r>
                    </w:p>
                  </w:txbxContent>
                </v:textbox>
              </v:roundrect>
            </w:pict>
          </mc:Fallback>
        </mc:AlternateContent>
      </w:r>
    </w:p>
    <w:p w14:paraId="5A4CE749" w14:textId="4FD4FE5D" w:rsidR="00C87B7C" w:rsidRDefault="00765ADD" w:rsidP="00C87B7C">
      <w:pPr>
        <w:pStyle w:val="ab"/>
        <w:spacing w:line="360" w:lineRule="auto"/>
        <w:ind w:left="1260" w:firstLineChars="0" w:firstLine="0"/>
        <w:rPr>
          <w:rFonts w:ascii="Times New Roman" w:eastAsia="宋体" w:hAnsi="Times New Roman"/>
          <w:sz w:val="24"/>
        </w:rPr>
      </w:pPr>
      <w:r>
        <w:rPr>
          <w:rFonts w:ascii="Times New Roman" w:eastAsia="宋体" w:hAnsi="Times New Roman"/>
          <w:noProof/>
          <w:sz w:val="24"/>
        </w:rPr>
        <mc:AlternateContent>
          <mc:Choice Requires="wps">
            <w:drawing>
              <wp:anchor distT="0" distB="0" distL="114300" distR="114300" simplePos="0" relativeHeight="251720704" behindDoc="0" locked="0" layoutInCell="1" allowOverlap="1" wp14:anchorId="5BD71F96" wp14:editId="193E816C">
                <wp:simplePos x="0" y="0"/>
                <wp:positionH relativeFrom="column">
                  <wp:posOffset>4691343</wp:posOffset>
                </wp:positionH>
                <wp:positionV relativeFrom="paragraph">
                  <wp:posOffset>250825</wp:posOffset>
                </wp:positionV>
                <wp:extent cx="723900" cy="182034"/>
                <wp:effectExtent l="0" t="0" r="19050" b="27940"/>
                <wp:wrapNone/>
                <wp:docPr id="6" name="矩形: 圆角 6"/>
                <wp:cNvGraphicFramePr/>
                <a:graphic xmlns:a="http://schemas.openxmlformats.org/drawingml/2006/main">
                  <a:graphicData uri="http://schemas.microsoft.com/office/word/2010/wordprocessingShape">
                    <wps:wsp>
                      <wps:cNvSpPr/>
                      <wps:spPr>
                        <a:xfrm>
                          <a:off x="0" y="0"/>
                          <a:ext cx="723900" cy="182034"/>
                        </a:xfrm>
                        <a:prstGeom prst="roundRect">
                          <a:avLst>
                            <a:gd name="adj" fmla="val 30336"/>
                          </a:avLst>
                        </a:prstGeom>
                        <a:noFill/>
                        <a:ln w="12700" cap="flat" cmpd="sng" algn="ctr">
                          <a:solidFill>
                            <a:sysClr val="windowText" lastClr="000000"/>
                          </a:solidFill>
                          <a:prstDash val="solid"/>
                          <a:miter lim="800000"/>
                        </a:ln>
                        <a:effectLst/>
                      </wps:spPr>
                      <wps:txbx>
                        <w:txbxContent>
                          <w:p w14:paraId="5E1C3863" w14:textId="746FFC39" w:rsidR="00C87B7C" w:rsidRPr="007542E9" w:rsidRDefault="00F4609D" w:rsidP="00C87B7C">
                            <w:pPr>
                              <w:spacing w:after="0" w:line="0" w:lineRule="atLeast"/>
                              <w:jc w:val="center"/>
                              <w:rPr>
                                <w:rFonts w:ascii="宋体" w:eastAsia="宋体" w:hAnsi="宋体"/>
                                <w:color w:val="000000" w:themeColor="text1"/>
                                <w:sz w:val="16"/>
                                <w:szCs w:val="18"/>
                              </w:rPr>
                            </w:pPr>
                            <w:r w:rsidRPr="00F4609D">
                              <w:rPr>
                                <w:rFonts w:ascii="宋体" w:eastAsia="宋体" w:hAnsi="宋体"/>
                                <w:color w:val="000000" w:themeColor="text1"/>
                                <w:sz w:val="16"/>
                                <w:szCs w:val="18"/>
                              </w:rPr>
                              <w:t>局限性内容</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D71F96" id="矩形: 圆角 6" o:spid="_x0000_s1049" style="position:absolute;left:0;text-align:left;margin-left:369.4pt;margin-top:19.75pt;width:57pt;height:14.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9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" filled="f" strokecolor="windowText" strokeweight="1pt">
                <v:stroke joinstyle="miter"/>
                <v:textbox inset="0,0,0,0">
                  <w:txbxContent>
                    <w:p w14:paraId="5E1C3863" w14:textId="746FFC39" w:rsidR="00C87B7C" w:rsidRPr="007542E9" w:rsidRDefault="00F4609D" w:rsidP="00C87B7C">
                      <w:pPr>
                        <w:spacing w:after="0" w:line="0" w:lineRule="atLeast"/>
                        <w:jc w:val="center"/>
                        <w:rPr>
                          <w:rFonts w:ascii="宋体" w:eastAsia="宋体" w:hAnsi="宋体"/>
                          <w:color w:val="000000" w:themeColor="text1"/>
                          <w:sz w:val="16"/>
                          <w:szCs w:val="18"/>
                        </w:rPr>
                      </w:pPr>
                      <w:r w:rsidRPr="00F4609D">
                        <w:rPr>
                          <w:rFonts w:ascii="宋体" w:eastAsia="宋体" w:hAnsi="宋体"/>
                          <w:color w:val="000000" w:themeColor="text1"/>
                          <w:sz w:val="16"/>
                          <w:szCs w:val="18"/>
                        </w:rPr>
                        <w:t>局限性内容</w:t>
                      </w:r>
                    </w:p>
                  </w:txbxContent>
                </v:textbox>
              </v:roundrect>
            </w:pict>
          </mc:Fallback>
        </mc:AlternateContent>
      </w:r>
    </w:p>
    <w:p w14:paraId="045ED14A" w14:textId="281DC2F4" w:rsidR="00C87B7C" w:rsidRDefault="00450DA1" w:rsidP="00C87B7C">
      <w:pPr>
        <w:pStyle w:val="ab"/>
        <w:spacing w:line="360" w:lineRule="auto"/>
        <w:ind w:left="1260" w:firstLineChars="0" w:firstLine="0"/>
        <w:rPr>
          <w:rFonts w:ascii="Times New Roman" w:eastAsia="宋体" w:hAnsi="Times New Roman"/>
          <w:sz w:val="24"/>
        </w:rPr>
      </w:pPr>
      <w:r>
        <w:rPr>
          <w:rFonts w:ascii="Times New Roman" w:eastAsia="宋体" w:hAnsi="Times New Roman"/>
          <w:noProof/>
          <w:sz w:val="24"/>
        </w:rPr>
        <mc:AlternateContent>
          <mc:Choice Requires="wps">
            <w:drawing>
              <wp:anchor distT="0" distB="0" distL="114300" distR="114300" simplePos="0" relativeHeight="251712512" behindDoc="0" locked="0" layoutInCell="1" allowOverlap="1" wp14:anchorId="14923401" wp14:editId="62B0B0CB">
                <wp:simplePos x="0" y="0"/>
                <wp:positionH relativeFrom="column">
                  <wp:posOffset>4679763</wp:posOffset>
                </wp:positionH>
                <wp:positionV relativeFrom="paragraph">
                  <wp:posOffset>356235</wp:posOffset>
                </wp:positionV>
                <wp:extent cx="723900" cy="181610"/>
                <wp:effectExtent l="0" t="0" r="19050" b="27940"/>
                <wp:wrapNone/>
                <wp:docPr id="39" name="矩形: 圆角 39"/>
                <wp:cNvGraphicFramePr/>
                <a:graphic xmlns:a="http://schemas.openxmlformats.org/drawingml/2006/main">
                  <a:graphicData uri="http://schemas.microsoft.com/office/word/2010/wordprocessingShape">
                    <wps:wsp>
                      <wps:cNvSpPr/>
                      <wps:spPr>
                        <a:xfrm>
                          <a:off x="0" y="0"/>
                          <a:ext cx="723900" cy="181610"/>
                        </a:xfrm>
                        <a:prstGeom prst="roundRect">
                          <a:avLst>
                            <a:gd name="adj" fmla="val 29104"/>
                          </a:avLst>
                        </a:prstGeom>
                        <a:noFill/>
                        <a:ln w="12700" cap="flat" cmpd="sng" algn="ctr">
                          <a:solidFill>
                            <a:sysClr val="windowText" lastClr="000000"/>
                          </a:solidFill>
                          <a:prstDash val="solid"/>
                          <a:miter lim="800000"/>
                        </a:ln>
                        <a:effectLst/>
                      </wps:spPr>
                      <wps:txbx>
                        <w:txbxContent>
                          <w:p w14:paraId="4AF5D6B9" w14:textId="148F3411" w:rsidR="00C77C7A" w:rsidRPr="007542E9" w:rsidRDefault="00270111" w:rsidP="00C77C7A">
                            <w:pPr>
                              <w:spacing w:after="0" w:line="0" w:lineRule="atLeast"/>
                              <w:jc w:val="center"/>
                              <w:rPr>
                                <w:rFonts w:ascii="宋体" w:eastAsia="宋体" w:hAnsi="宋体"/>
                                <w:color w:val="000000" w:themeColor="text1"/>
                                <w:sz w:val="16"/>
                                <w:szCs w:val="18"/>
                              </w:rPr>
                            </w:pPr>
                            <w:r>
                              <w:rPr>
                                <w:rFonts w:ascii="宋体" w:eastAsia="宋体" w:hAnsi="宋体" w:hint="eastAsia"/>
                                <w:color w:val="000000" w:themeColor="text1"/>
                                <w:sz w:val="16"/>
                                <w:szCs w:val="18"/>
                              </w:rPr>
                              <w:t>备注</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923401" id="矩形: 圆角 39" o:spid="_x0000_s1050" style="position:absolute;left:0;text-align:left;margin-left:368.5pt;margin-top:28.05pt;width:57pt;height:14.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907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" filled="f" strokecolor="windowText" strokeweight="1pt">
                <v:stroke joinstyle="miter"/>
                <v:textbox inset="0,0,0,0">
                  <w:txbxContent>
                    <w:p w14:paraId="4AF5D6B9" w14:textId="148F3411" w:rsidR="00C77C7A" w:rsidRPr="007542E9" w:rsidRDefault="00270111" w:rsidP="00C77C7A">
                      <w:pPr>
                        <w:spacing w:after="0" w:line="0" w:lineRule="atLeast"/>
                        <w:jc w:val="center"/>
                        <w:rPr>
                          <w:rFonts w:ascii="宋体" w:eastAsia="宋体" w:hAnsi="宋体"/>
                          <w:color w:val="000000" w:themeColor="text1"/>
                          <w:sz w:val="16"/>
                          <w:szCs w:val="18"/>
                        </w:rPr>
                      </w:pPr>
                      <w:r>
                        <w:rPr>
                          <w:rFonts w:ascii="宋体" w:eastAsia="宋体" w:hAnsi="宋体" w:hint="eastAsia"/>
                          <w:color w:val="000000" w:themeColor="text1"/>
                          <w:sz w:val="16"/>
                          <w:szCs w:val="18"/>
                        </w:rPr>
                        <w:t>备注</w:t>
                      </w:r>
                    </w:p>
                  </w:txbxContent>
                </v:textbox>
              </v:roundrect>
            </w:pict>
          </mc:Fallback>
        </mc:AlternateContent>
      </w:r>
      <w:r>
        <w:rPr>
          <w:rFonts w:ascii="Times New Roman" w:eastAsia="宋体" w:hAnsi="Times New Roman"/>
          <w:noProof/>
          <w:sz w:val="24"/>
        </w:rPr>
        <mc:AlternateContent>
          <mc:Choice Requires="wps">
            <w:drawing>
              <wp:anchor distT="0" distB="0" distL="114300" distR="114300" simplePos="0" relativeHeight="251730944" behindDoc="0" locked="0" layoutInCell="1" allowOverlap="1" wp14:anchorId="1D73250F" wp14:editId="4B870832">
                <wp:simplePos x="0" y="0"/>
                <wp:positionH relativeFrom="column">
                  <wp:posOffset>4686469</wp:posOffset>
                </wp:positionH>
                <wp:positionV relativeFrom="paragraph">
                  <wp:posOffset>101619</wp:posOffset>
                </wp:positionV>
                <wp:extent cx="723900" cy="182034"/>
                <wp:effectExtent l="0" t="0" r="19050" b="27940"/>
                <wp:wrapNone/>
                <wp:docPr id="16" name="矩形: 圆角 16"/>
                <wp:cNvGraphicFramePr/>
                <a:graphic xmlns:a="http://schemas.openxmlformats.org/drawingml/2006/main">
                  <a:graphicData uri="http://schemas.microsoft.com/office/word/2010/wordprocessingShape">
                    <wps:wsp>
                      <wps:cNvSpPr/>
                      <wps:spPr>
                        <a:xfrm>
                          <a:off x="0" y="0"/>
                          <a:ext cx="723900" cy="182034"/>
                        </a:xfrm>
                        <a:prstGeom prst="roundRect">
                          <a:avLst>
                            <a:gd name="adj" fmla="val 30336"/>
                          </a:avLst>
                        </a:prstGeom>
                        <a:noFill/>
                        <a:ln w="12700" cap="flat" cmpd="sng" algn="ctr">
                          <a:solidFill>
                            <a:sysClr val="windowText" lastClr="000000"/>
                          </a:solidFill>
                          <a:prstDash val="solid"/>
                          <a:miter lim="800000"/>
                        </a:ln>
                        <a:effectLst/>
                      </wps:spPr>
                      <wps:txbx>
                        <w:txbxContent>
                          <w:p w14:paraId="668CF283" w14:textId="2091FE9B" w:rsidR="00C87B7C" w:rsidRPr="007542E9" w:rsidRDefault="00F4609D" w:rsidP="00C87B7C">
                            <w:pPr>
                              <w:spacing w:after="0" w:line="0" w:lineRule="atLeast"/>
                              <w:jc w:val="center"/>
                              <w:rPr>
                                <w:rFonts w:ascii="宋体" w:eastAsia="宋体" w:hAnsi="宋体"/>
                                <w:color w:val="000000" w:themeColor="text1"/>
                                <w:sz w:val="16"/>
                                <w:szCs w:val="18"/>
                              </w:rPr>
                            </w:pPr>
                            <w:r w:rsidRPr="00F4609D">
                              <w:rPr>
                                <w:rFonts w:ascii="宋体" w:eastAsia="宋体" w:hAnsi="宋体"/>
                                <w:color w:val="000000" w:themeColor="text1"/>
                                <w:sz w:val="16"/>
                                <w:szCs w:val="18"/>
                              </w:rPr>
                              <w:t>未来展望</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73250F" id="矩形: 圆角 16" o:spid="_x0000_s1051" style="position:absolute;left:0;text-align:left;margin-left:369pt;margin-top:8pt;width:57pt;height:14.3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9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" filled="f" strokecolor="windowText" strokeweight="1pt">
                <v:stroke joinstyle="miter"/>
                <v:textbox inset="0,0,0,0">
                  <w:txbxContent>
                    <w:p w14:paraId="668CF283" w14:textId="2091FE9B" w:rsidR="00C87B7C" w:rsidRPr="007542E9" w:rsidRDefault="00F4609D" w:rsidP="00C87B7C">
                      <w:pPr>
                        <w:spacing w:after="0" w:line="0" w:lineRule="atLeast"/>
                        <w:jc w:val="center"/>
                        <w:rPr>
                          <w:rFonts w:ascii="宋体" w:eastAsia="宋体" w:hAnsi="宋体"/>
                          <w:color w:val="000000" w:themeColor="text1"/>
                          <w:sz w:val="16"/>
                          <w:szCs w:val="18"/>
                        </w:rPr>
                      </w:pPr>
                      <w:r w:rsidRPr="00F4609D">
                        <w:rPr>
                          <w:rFonts w:ascii="宋体" w:eastAsia="宋体" w:hAnsi="宋体"/>
                          <w:color w:val="000000" w:themeColor="text1"/>
                          <w:sz w:val="16"/>
                          <w:szCs w:val="18"/>
                        </w:rPr>
                        <w:t>未来展望</w:t>
                      </w:r>
                    </w:p>
                  </w:txbxContent>
                </v:textbox>
              </v:roundrect>
            </w:pict>
          </mc:Fallback>
        </mc:AlternateContent>
      </w:r>
    </w:p>
    <w:p w14:paraId="5AF55983" w14:textId="041C3107" w:rsidR="00C87B7C" w:rsidRDefault="00450DA1" w:rsidP="00C87B7C">
      <w:pPr>
        <w:pStyle w:val="ab"/>
        <w:spacing w:line="360" w:lineRule="auto"/>
        <w:ind w:left="1260" w:firstLineChars="0" w:firstLine="0"/>
        <w:rPr>
          <w:rFonts w:ascii="Times New Roman" w:eastAsia="宋体" w:hAnsi="Times New Roman"/>
          <w:sz w:val="24"/>
        </w:rPr>
      </w:pPr>
      <w:r>
        <w:rPr>
          <w:noProof/>
        </w:rPr>
        <mc:AlternateContent>
          <mc:Choice Requires="wps">
            <w:drawing>
              <wp:anchor distT="0" distB="0" distL="114300" distR="114300" simplePos="0" relativeHeight="251665406" behindDoc="0" locked="0" layoutInCell="1" allowOverlap="1" wp14:anchorId="3A1D4543" wp14:editId="523605F7">
                <wp:simplePos x="0" y="0"/>
                <wp:positionH relativeFrom="column">
                  <wp:posOffset>4317747</wp:posOffset>
                </wp:positionH>
                <wp:positionV relativeFrom="paragraph">
                  <wp:posOffset>47588</wp:posOffset>
                </wp:positionV>
                <wp:extent cx="359410" cy="0"/>
                <wp:effectExtent l="0" t="0" r="0" b="0"/>
                <wp:wrapNone/>
                <wp:docPr id="21" name="直接连接符 21"/>
                <wp:cNvGraphicFramePr/>
                <a:graphic xmlns:a="http://schemas.openxmlformats.org/drawingml/2006/main">
                  <a:graphicData uri="http://schemas.microsoft.com/office/word/2010/wordprocessingShape">
                    <wps:wsp>
                      <wps:cNvCnPr/>
                      <wps:spPr>
                        <a:xfrm flipV="1">
                          <a:off x="0" y="0"/>
                          <a:ext cx="35941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F810C4F" id="直接连接符 21" o:spid="_x0000_s1026" style="position:absolute;left:0;text-align:left;flip:y;z-index:2516654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pt,3.75pt" to="368.3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" strokecolor="windowText" strokeweight="1pt">
                <v:stroke joinstyle="miter"/>
              </v:line>
            </w:pict>
          </mc:Fallback>
        </mc:AlternateContent>
      </w:r>
    </w:p>
    <w:p w14:paraId="3DF0ED35" w14:textId="730F4D9C" w:rsidR="00C87B7C" w:rsidRPr="00450DA1" w:rsidRDefault="00450DA1" w:rsidP="00450DA1">
      <w:pPr>
        <w:spacing w:line="360" w:lineRule="auto"/>
        <w:jc w:val="center"/>
        <w:rPr>
          <w:rFonts w:ascii="Times New Roman" w:eastAsia="宋体" w:hAnsi="Times New Roman"/>
          <w:sz w:val="24"/>
        </w:rPr>
      </w:pPr>
      <w:r w:rsidRPr="00450DA1">
        <w:rPr>
          <w:rFonts w:ascii="宋体" w:eastAsia="宋体" w:hAnsi="宋体" w:cs="宋体" w:hint="eastAsia"/>
          <w:szCs w:val="15"/>
        </w:rPr>
        <w:t>图</w:t>
      </w:r>
      <w:r w:rsidRPr="00450DA1">
        <w:rPr>
          <w:rFonts w:ascii="宋体" w:eastAsia="宋体" w:hAnsi="宋体" w:cs="宋体"/>
          <w:szCs w:val="15"/>
        </w:rPr>
        <w:t xml:space="preserve">3 </w:t>
      </w:r>
      <w:r w:rsidRPr="00450DA1">
        <w:rPr>
          <w:rFonts w:ascii="宋体" w:eastAsia="宋体" w:hAnsi="宋体" w:cs="宋体" w:hint="eastAsia"/>
          <w:szCs w:val="15"/>
        </w:rPr>
        <w:t>完整指标编码示例</w:t>
      </w:r>
    </w:p>
    <w:p w14:paraId="10FB72D9" w14:textId="25B00AD7" w:rsidR="00E05F57" w:rsidRDefault="00A97522">
      <w:pPr>
        <w:pStyle w:val="ab"/>
        <w:numPr>
          <w:ilvl w:val="1"/>
          <w:numId w:val="4"/>
        </w:numPr>
        <w:spacing w:line="360" w:lineRule="auto"/>
        <w:ind w:firstLineChars="0"/>
        <w:rPr>
          <w:rFonts w:ascii="Times New Roman" w:eastAsia="宋体" w:hAnsi="Times New Roman"/>
          <w:sz w:val="24"/>
        </w:rPr>
      </w:pPr>
      <w:r>
        <w:rPr>
          <w:rFonts w:ascii="Times New Roman" w:eastAsia="宋体" w:hAnsi="Times New Roman" w:hint="eastAsia"/>
          <w:sz w:val="24"/>
        </w:rPr>
        <w:t>文章编号：</w:t>
      </w:r>
      <w:r w:rsidR="00E96572">
        <w:rPr>
          <w:rFonts w:ascii="Times New Roman" w:eastAsia="宋体" w:hAnsi="Times New Roman" w:hint="eastAsia"/>
          <w:sz w:val="24"/>
        </w:rPr>
        <w:t>032</w:t>
      </w:r>
    </w:p>
    <w:p w14:paraId="65602C96" w14:textId="3407D903" w:rsidR="00E3662C" w:rsidRDefault="00E3662C">
      <w:pPr>
        <w:pStyle w:val="ab"/>
        <w:numPr>
          <w:ilvl w:val="1"/>
          <w:numId w:val="4"/>
        </w:numPr>
        <w:spacing w:line="360" w:lineRule="auto"/>
        <w:ind w:firstLineChars="0"/>
        <w:rPr>
          <w:rFonts w:ascii="Times New Roman" w:eastAsia="宋体" w:hAnsi="Times New Roman"/>
          <w:sz w:val="24"/>
        </w:rPr>
      </w:pPr>
      <w:r>
        <w:rPr>
          <w:rFonts w:ascii="Times New Roman" w:eastAsia="宋体" w:hAnsi="Times New Roman" w:hint="eastAsia"/>
          <w:sz w:val="24"/>
        </w:rPr>
        <w:t>题名：</w:t>
      </w:r>
      <w:r w:rsidR="00E96572" w:rsidRPr="00E96572">
        <w:rPr>
          <w:rFonts w:ascii="Times New Roman" w:eastAsia="宋体" w:hAnsi="Times New Roman"/>
          <w:sz w:val="24"/>
        </w:rPr>
        <w:t>To Which World Regions Does the Valence-Dominance Model of Social Perception</w:t>
      </w:r>
      <w:r w:rsidR="00E96572">
        <w:rPr>
          <w:rFonts w:ascii="Times New Roman" w:eastAsia="宋体" w:hAnsi="Times New Roman"/>
          <w:sz w:val="24"/>
        </w:rPr>
        <w:t xml:space="preserve"> </w:t>
      </w:r>
      <w:r w:rsidR="00E96572" w:rsidRPr="00E96572">
        <w:rPr>
          <w:rFonts w:ascii="Times New Roman" w:eastAsia="宋体" w:hAnsi="Times New Roman"/>
          <w:sz w:val="24"/>
        </w:rPr>
        <w:t>Apply?</w:t>
      </w:r>
    </w:p>
    <w:p w14:paraId="073D41F2" w14:textId="77777777" w:rsidR="00E05F57" w:rsidRDefault="00A97522">
      <w:pPr>
        <w:pStyle w:val="ab"/>
        <w:numPr>
          <w:ilvl w:val="1"/>
          <w:numId w:val="4"/>
        </w:numPr>
        <w:spacing w:line="360" w:lineRule="auto"/>
        <w:ind w:firstLineChars="0"/>
        <w:rPr>
          <w:rFonts w:ascii="Times New Roman" w:eastAsia="宋体" w:hAnsi="Times New Roman"/>
          <w:sz w:val="24"/>
        </w:rPr>
      </w:pPr>
      <w:r>
        <w:rPr>
          <w:rFonts w:ascii="Times New Roman" w:eastAsia="宋体" w:hAnsi="Times New Roman" w:hint="eastAsia"/>
          <w:sz w:val="24"/>
        </w:rPr>
        <w:t>研究编号：</w:t>
      </w:r>
      <w:r>
        <w:rPr>
          <w:rFonts w:ascii="Times New Roman" w:eastAsia="宋体" w:hAnsi="Times New Roman" w:hint="eastAsia"/>
          <w:sz w:val="24"/>
        </w:rPr>
        <w:t>1</w:t>
      </w:r>
    </w:p>
    <w:p w14:paraId="741BBF99" w14:textId="2F97CFE2" w:rsidR="00E96572" w:rsidRDefault="00A97522" w:rsidP="00E96572">
      <w:pPr>
        <w:pStyle w:val="ab"/>
        <w:numPr>
          <w:ilvl w:val="1"/>
          <w:numId w:val="4"/>
        </w:numPr>
        <w:spacing w:line="360" w:lineRule="auto"/>
        <w:ind w:firstLineChars="0"/>
        <w:rPr>
          <w:rFonts w:ascii="Times New Roman" w:eastAsia="宋体" w:hAnsi="Times New Roman"/>
          <w:sz w:val="24"/>
        </w:rPr>
      </w:pPr>
      <w:r>
        <w:rPr>
          <w:rFonts w:ascii="Times New Roman" w:eastAsia="宋体" w:hAnsi="Times New Roman" w:hint="eastAsia"/>
          <w:sz w:val="24"/>
        </w:rPr>
        <w:t>样本大小：</w:t>
      </w:r>
      <w:r w:rsidR="00C87B7C">
        <w:rPr>
          <w:rFonts w:ascii="Times New Roman" w:eastAsia="宋体" w:hAnsi="Times New Roman" w:hint="eastAsia"/>
          <w:sz w:val="24"/>
        </w:rPr>
        <w:t>11</w:t>
      </w:r>
      <w:r w:rsidR="00AE159F">
        <w:rPr>
          <w:rFonts w:ascii="Times New Roman" w:eastAsia="宋体" w:hAnsi="Times New Roman" w:hint="eastAsia"/>
          <w:sz w:val="24"/>
        </w:rPr>
        <w:t>481</w:t>
      </w:r>
    </w:p>
    <w:p w14:paraId="6584C39F" w14:textId="5B95B41E" w:rsidR="00E96572" w:rsidRPr="00E96572" w:rsidRDefault="00E96572" w:rsidP="00E96572">
      <w:pPr>
        <w:pStyle w:val="ab"/>
        <w:numPr>
          <w:ilvl w:val="1"/>
          <w:numId w:val="4"/>
        </w:numPr>
        <w:spacing w:line="360" w:lineRule="auto"/>
        <w:ind w:firstLineChars="0"/>
        <w:rPr>
          <w:rFonts w:ascii="Times New Roman" w:eastAsia="宋体" w:hAnsi="Times New Roman"/>
          <w:sz w:val="24"/>
        </w:rPr>
      </w:pPr>
      <w:r w:rsidRPr="00E96572">
        <w:rPr>
          <w:rFonts w:ascii="Times New Roman" w:eastAsia="宋体" w:hAnsi="Times New Roman" w:hint="eastAsia"/>
          <w:sz w:val="24"/>
        </w:rPr>
        <w:t>研究进行方式：</w:t>
      </w:r>
      <w:r w:rsidR="00FA4209">
        <w:rPr>
          <w:rFonts w:ascii="Times New Roman" w:eastAsia="宋体" w:hAnsi="Times New Roman" w:hint="eastAsia"/>
          <w:sz w:val="24"/>
        </w:rPr>
        <w:t>9</w:t>
      </w:r>
    </w:p>
    <w:p w14:paraId="3151A007" w14:textId="192BD012" w:rsidR="00E96572" w:rsidRPr="00E96572" w:rsidRDefault="00E96572" w:rsidP="00E96572">
      <w:pPr>
        <w:pStyle w:val="ab"/>
        <w:numPr>
          <w:ilvl w:val="1"/>
          <w:numId w:val="4"/>
        </w:numPr>
        <w:spacing w:line="360" w:lineRule="auto"/>
        <w:ind w:firstLineChars="0"/>
        <w:rPr>
          <w:rFonts w:ascii="Times New Roman" w:eastAsia="宋体" w:hAnsi="Times New Roman"/>
          <w:sz w:val="24"/>
        </w:rPr>
      </w:pPr>
      <w:bookmarkStart w:id="6" w:name="_Hlk123661061"/>
      <w:r w:rsidRPr="00E96572">
        <w:rPr>
          <w:rFonts w:ascii="Times New Roman" w:eastAsia="宋体" w:hAnsi="Times New Roman" w:hint="eastAsia"/>
          <w:sz w:val="24"/>
        </w:rPr>
        <w:t>报酬</w:t>
      </w:r>
      <w:bookmarkEnd w:id="6"/>
      <w:r w:rsidRPr="00E96572">
        <w:rPr>
          <w:rFonts w:ascii="Times New Roman" w:eastAsia="宋体" w:hAnsi="Times New Roman" w:hint="eastAsia"/>
          <w:sz w:val="24"/>
        </w:rPr>
        <w:t>：</w:t>
      </w:r>
      <w:r w:rsidR="00FA4209">
        <w:rPr>
          <w:rFonts w:ascii="Times New Roman" w:eastAsia="宋体" w:hAnsi="Times New Roman" w:hint="eastAsia"/>
          <w:sz w:val="24"/>
        </w:rPr>
        <w:t>9</w:t>
      </w:r>
    </w:p>
    <w:p w14:paraId="2374EA49" w14:textId="12538785" w:rsidR="00E96572" w:rsidRPr="00E96572" w:rsidRDefault="00E96572" w:rsidP="00E96572">
      <w:pPr>
        <w:pStyle w:val="ab"/>
        <w:numPr>
          <w:ilvl w:val="1"/>
          <w:numId w:val="4"/>
        </w:numPr>
        <w:spacing w:line="360" w:lineRule="auto"/>
        <w:ind w:firstLineChars="0"/>
        <w:rPr>
          <w:rFonts w:ascii="Times New Roman" w:eastAsia="宋体" w:hAnsi="Times New Roman"/>
          <w:sz w:val="24"/>
        </w:rPr>
      </w:pPr>
      <w:bookmarkStart w:id="7" w:name="_Hlk123661085"/>
      <w:r w:rsidRPr="00E96572">
        <w:rPr>
          <w:rFonts w:ascii="Times New Roman" w:eastAsia="宋体" w:hAnsi="Times New Roman" w:hint="eastAsia"/>
          <w:sz w:val="24"/>
        </w:rPr>
        <w:lastRenderedPageBreak/>
        <w:t>平均年龄</w:t>
      </w:r>
      <w:bookmarkEnd w:id="7"/>
      <w:r w:rsidRPr="00E96572">
        <w:rPr>
          <w:rFonts w:ascii="Times New Roman" w:eastAsia="宋体" w:hAnsi="Times New Roman" w:hint="eastAsia"/>
          <w:sz w:val="24"/>
        </w:rPr>
        <w:t>：</w:t>
      </w:r>
      <w:r w:rsidR="00D866B2">
        <w:rPr>
          <w:rFonts w:ascii="Times New Roman" w:eastAsia="宋体" w:hAnsi="Times New Roman" w:hint="eastAsia"/>
          <w:sz w:val="24"/>
        </w:rPr>
        <w:t>22.56</w:t>
      </w:r>
      <w:r w:rsidRPr="00E96572">
        <w:rPr>
          <w:rFonts w:ascii="Times New Roman" w:eastAsia="宋体" w:hAnsi="Times New Roman"/>
          <w:sz w:val="24"/>
        </w:rPr>
        <w:t xml:space="preserve"> </w:t>
      </w:r>
    </w:p>
    <w:p w14:paraId="574CBFC5" w14:textId="2982B931" w:rsidR="00E96572" w:rsidRPr="00E96572" w:rsidRDefault="00E96572" w:rsidP="00E96572">
      <w:pPr>
        <w:pStyle w:val="ab"/>
        <w:numPr>
          <w:ilvl w:val="1"/>
          <w:numId w:val="4"/>
        </w:numPr>
        <w:spacing w:line="360" w:lineRule="auto"/>
        <w:ind w:firstLineChars="0"/>
        <w:rPr>
          <w:rFonts w:ascii="Times New Roman" w:eastAsia="宋体" w:hAnsi="Times New Roman"/>
          <w:sz w:val="24"/>
        </w:rPr>
      </w:pPr>
      <w:bookmarkStart w:id="8" w:name="_Hlk123661097"/>
      <w:r w:rsidRPr="00E96572">
        <w:rPr>
          <w:rFonts w:ascii="Times New Roman" w:eastAsia="宋体" w:hAnsi="Times New Roman" w:hint="eastAsia"/>
          <w:sz w:val="24"/>
        </w:rPr>
        <w:t>性别</w:t>
      </w:r>
      <w:bookmarkEnd w:id="8"/>
      <w:r w:rsidRPr="00E96572">
        <w:rPr>
          <w:rFonts w:ascii="Times New Roman" w:eastAsia="宋体" w:hAnsi="Times New Roman" w:hint="eastAsia"/>
          <w:sz w:val="24"/>
        </w:rPr>
        <w:t>：</w:t>
      </w:r>
      <w:r w:rsidR="00D866B2">
        <w:rPr>
          <w:rFonts w:ascii="Times New Roman" w:eastAsia="宋体" w:hAnsi="Times New Roman" w:hint="eastAsia"/>
          <w:sz w:val="24"/>
        </w:rPr>
        <w:t>1</w:t>
      </w:r>
    </w:p>
    <w:p w14:paraId="3665CCD2" w14:textId="17074608" w:rsidR="00E96572" w:rsidRPr="00E96572" w:rsidRDefault="00E96572" w:rsidP="00E96572">
      <w:pPr>
        <w:pStyle w:val="ab"/>
        <w:numPr>
          <w:ilvl w:val="1"/>
          <w:numId w:val="4"/>
        </w:numPr>
        <w:spacing w:line="360" w:lineRule="auto"/>
        <w:ind w:firstLineChars="0"/>
        <w:rPr>
          <w:rFonts w:ascii="Times New Roman" w:eastAsia="宋体" w:hAnsi="Times New Roman"/>
          <w:sz w:val="24"/>
        </w:rPr>
      </w:pPr>
      <w:r w:rsidRPr="00E96572">
        <w:rPr>
          <w:rFonts w:ascii="Times New Roman" w:eastAsia="宋体" w:hAnsi="Times New Roman" w:hint="eastAsia"/>
          <w:sz w:val="24"/>
        </w:rPr>
        <w:t>种族</w:t>
      </w:r>
      <w:r w:rsidR="00C87B7C">
        <w:rPr>
          <w:rFonts w:ascii="Times New Roman" w:eastAsia="宋体" w:hAnsi="Times New Roman" w:hint="eastAsia"/>
          <w:sz w:val="24"/>
        </w:rPr>
        <w:t>：</w:t>
      </w:r>
      <w:r w:rsidR="00D866B2">
        <w:rPr>
          <w:rFonts w:ascii="Times New Roman" w:eastAsia="宋体" w:hAnsi="Times New Roman" w:hint="eastAsia"/>
          <w:sz w:val="24"/>
        </w:rPr>
        <w:t>1</w:t>
      </w:r>
    </w:p>
    <w:p w14:paraId="7A6F6F79" w14:textId="0D165390" w:rsidR="00E96572" w:rsidRPr="00E96572" w:rsidRDefault="00E96572" w:rsidP="00E96572">
      <w:pPr>
        <w:pStyle w:val="ab"/>
        <w:numPr>
          <w:ilvl w:val="1"/>
          <w:numId w:val="4"/>
        </w:numPr>
        <w:spacing w:line="360" w:lineRule="auto"/>
        <w:ind w:firstLineChars="0"/>
        <w:rPr>
          <w:rFonts w:ascii="Times New Roman" w:eastAsia="宋体" w:hAnsi="Times New Roman"/>
          <w:sz w:val="24"/>
        </w:rPr>
      </w:pPr>
      <w:r w:rsidRPr="00E96572">
        <w:rPr>
          <w:rFonts w:ascii="Times New Roman" w:eastAsia="宋体" w:hAnsi="Times New Roman" w:hint="eastAsia"/>
          <w:sz w:val="24"/>
        </w:rPr>
        <w:t>社会经济地位：</w:t>
      </w:r>
      <w:r w:rsidR="00D866B2">
        <w:rPr>
          <w:rFonts w:ascii="Times New Roman" w:eastAsia="宋体" w:hAnsi="Times New Roman" w:hint="eastAsia"/>
          <w:sz w:val="24"/>
        </w:rPr>
        <w:t>2</w:t>
      </w:r>
    </w:p>
    <w:p w14:paraId="20147756" w14:textId="08F551E9" w:rsidR="00E96572" w:rsidRPr="00E96572" w:rsidRDefault="00E96572" w:rsidP="00E96572">
      <w:pPr>
        <w:pStyle w:val="ab"/>
        <w:numPr>
          <w:ilvl w:val="1"/>
          <w:numId w:val="4"/>
        </w:numPr>
        <w:spacing w:line="360" w:lineRule="auto"/>
        <w:ind w:firstLineChars="0"/>
        <w:rPr>
          <w:rFonts w:ascii="Times New Roman" w:eastAsia="宋体" w:hAnsi="Times New Roman"/>
          <w:sz w:val="24"/>
        </w:rPr>
      </w:pPr>
      <w:r w:rsidRPr="00E96572">
        <w:rPr>
          <w:rFonts w:ascii="Times New Roman" w:eastAsia="宋体" w:hAnsi="Times New Roman" w:hint="eastAsia"/>
          <w:sz w:val="24"/>
        </w:rPr>
        <w:t>是否在职：</w:t>
      </w:r>
      <w:r w:rsidR="005300EF">
        <w:rPr>
          <w:rFonts w:ascii="Times New Roman" w:eastAsia="宋体" w:hAnsi="Times New Roman" w:hint="eastAsia"/>
          <w:sz w:val="24"/>
        </w:rPr>
        <w:t>5</w:t>
      </w:r>
    </w:p>
    <w:p w14:paraId="4C32D3D1" w14:textId="4654068D" w:rsidR="00E96572" w:rsidRPr="00E96572" w:rsidRDefault="00E96572" w:rsidP="00E96572">
      <w:pPr>
        <w:pStyle w:val="ab"/>
        <w:numPr>
          <w:ilvl w:val="1"/>
          <w:numId w:val="4"/>
        </w:numPr>
        <w:spacing w:line="360" w:lineRule="auto"/>
        <w:ind w:firstLineChars="0"/>
        <w:rPr>
          <w:rFonts w:ascii="Times New Roman" w:eastAsia="宋体" w:hAnsi="Times New Roman"/>
          <w:sz w:val="24"/>
        </w:rPr>
      </w:pPr>
      <w:r w:rsidRPr="00E96572">
        <w:rPr>
          <w:rFonts w:ascii="Times New Roman" w:eastAsia="宋体" w:hAnsi="Times New Roman" w:hint="eastAsia"/>
          <w:sz w:val="24"/>
        </w:rPr>
        <w:t>受教育程度：</w:t>
      </w:r>
      <w:r w:rsidR="005300EF">
        <w:rPr>
          <w:rFonts w:ascii="Times New Roman" w:eastAsia="宋体" w:hAnsi="Times New Roman" w:hint="eastAsia"/>
          <w:sz w:val="24"/>
        </w:rPr>
        <w:t>9</w:t>
      </w:r>
    </w:p>
    <w:p w14:paraId="54F4CDE5" w14:textId="0009F713" w:rsidR="00E96572" w:rsidRPr="00E96572" w:rsidRDefault="00E96572" w:rsidP="00E96572">
      <w:pPr>
        <w:pStyle w:val="ab"/>
        <w:numPr>
          <w:ilvl w:val="1"/>
          <w:numId w:val="4"/>
        </w:numPr>
        <w:spacing w:line="360" w:lineRule="auto"/>
        <w:ind w:firstLineChars="0"/>
        <w:rPr>
          <w:rFonts w:ascii="Times New Roman" w:eastAsia="宋体" w:hAnsi="Times New Roman"/>
          <w:sz w:val="24"/>
        </w:rPr>
      </w:pPr>
      <w:r w:rsidRPr="00E96572">
        <w:rPr>
          <w:rFonts w:ascii="Times New Roman" w:eastAsia="宋体" w:hAnsi="Times New Roman" w:hint="eastAsia"/>
          <w:sz w:val="24"/>
        </w:rPr>
        <w:t>区域：</w:t>
      </w:r>
      <w:r w:rsidR="005300EF" w:rsidRPr="00BC71B9">
        <w:rPr>
          <w:rFonts w:ascii="Times New Roman" w:eastAsia="宋体" w:hAnsi="Times New Roman" w:hint="eastAsia"/>
          <w:sz w:val="24"/>
        </w:rPr>
        <w:t>1</w:t>
      </w:r>
      <w:r w:rsidR="005300EF" w:rsidRPr="00BC71B9">
        <w:rPr>
          <w:rFonts w:ascii="Times New Roman" w:eastAsia="宋体" w:hAnsi="Times New Roman" w:hint="eastAsia"/>
          <w:sz w:val="24"/>
        </w:rPr>
        <w:t>；</w:t>
      </w:r>
      <w:r w:rsidR="005300EF" w:rsidRPr="00BC71B9">
        <w:rPr>
          <w:rFonts w:ascii="Times New Roman" w:eastAsia="宋体" w:hAnsi="Times New Roman" w:hint="eastAsia"/>
          <w:sz w:val="24"/>
        </w:rPr>
        <w:t>2</w:t>
      </w:r>
      <w:r w:rsidR="005300EF" w:rsidRPr="00BC71B9">
        <w:rPr>
          <w:rFonts w:ascii="Times New Roman" w:eastAsia="宋体" w:hAnsi="Times New Roman"/>
          <w:sz w:val="24"/>
        </w:rPr>
        <w:t>.</w:t>
      </w:r>
      <w:r w:rsidR="005300EF" w:rsidRPr="00BC71B9">
        <w:rPr>
          <w:rFonts w:ascii="Times New Roman" w:eastAsia="宋体" w:hAnsi="Times New Roman" w:hint="eastAsia"/>
          <w:sz w:val="24"/>
        </w:rPr>
        <w:t>；</w:t>
      </w:r>
      <w:r w:rsidR="005300EF" w:rsidRPr="00BC71B9">
        <w:rPr>
          <w:rFonts w:ascii="Times New Roman" w:eastAsia="宋体" w:hAnsi="Times New Roman" w:hint="eastAsia"/>
          <w:sz w:val="24"/>
        </w:rPr>
        <w:t>3</w:t>
      </w:r>
      <w:r w:rsidR="005300EF" w:rsidRPr="00BC71B9">
        <w:rPr>
          <w:rFonts w:ascii="Times New Roman" w:eastAsia="宋体" w:hAnsi="Times New Roman" w:hint="eastAsia"/>
          <w:sz w:val="24"/>
        </w:rPr>
        <w:t>；</w:t>
      </w:r>
      <w:r w:rsidR="005300EF" w:rsidRPr="00BC71B9">
        <w:rPr>
          <w:rFonts w:ascii="Times New Roman" w:eastAsia="宋体" w:hAnsi="Times New Roman" w:hint="eastAsia"/>
          <w:sz w:val="24"/>
        </w:rPr>
        <w:t>4</w:t>
      </w:r>
      <w:r w:rsidR="005300EF" w:rsidRPr="00BC71B9">
        <w:rPr>
          <w:rFonts w:ascii="Times New Roman" w:eastAsia="宋体" w:hAnsi="Times New Roman" w:hint="eastAsia"/>
          <w:sz w:val="24"/>
        </w:rPr>
        <w:t>；</w:t>
      </w:r>
      <w:r w:rsidR="005300EF" w:rsidRPr="00BC71B9">
        <w:rPr>
          <w:rFonts w:ascii="Times New Roman" w:eastAsia="宋体" w:hAnsi="Times New Roman" w:hint="eastAsia"/>
          <w:sz w:val="24"/>
        </w:rPr>
        <w:t>5</w:t>
      </w:r>
      <w:r w:rsidR="005300EF" w:rsidRPr="00BC71B9">
        <w:rPr>
          <w:rFonts w:ascii="Times New Roman" w:eastAsia="宋体" w:hAnsi="Times New Roman" w:hint="eastAsia"/>
          <w:sz w:val="24"/>
        </w:rPr>
        <w:t>；</w:t>
      </w:r>
      <w:r w:rsidR="005300EF" w:rsidRPr="00BC71B9">
        <w:rPr>
          <w:rFonts w:ascii="Times New Roman" w:eastAsia="宋体" w:hAnsi="Times New Roman" w:hint="eastAsia"/>
          <w:sz w:val="24"/>
        </w:rPr>
        <w:t>8</w:t>
      </w:r>
    </w:p>
    <w:p w14:paraId="4E8BA348" w14:textId="195843B6" w:rsidR="00E96572" w:rsidRPr="00E96572" w:rsidRDefault="00E96572" w:rsidP="00E96572">
      <w:pPr>
        <w:pStyle w:val="ab"/>
        <w:numPr>
          <w:ilvl w:val="1"/>
          <w:numId w:val="4"/>
        </w:numPr>
        <w:spacing w:line="360" w:lineRule="auto"/>
        <w:ind w:firstLineChars="0"/>
        <w:rPr>
          <w:rFonts w:ascii="Times New Roman" w:eastAsia="宋体" w:hAnsi="Times New Roman"/>
          <w:sz w:val="24"/>
        </w:rPr>
      </w:pPr>
      <w:r w:rsidRPr="00E96572">
        <w:rPr>
          <w:rFonts w:ascii="Times New Roman" w:eastAsia="宋体" w:hAnsi="Times New Roman" w:hint="eastAsia"/>
          <w:sz w:val="24"/>
        </w:rPr>
        <w:t>宗教信仰：</w:t>
      </w:r>
      <w:r w:rsidR="005300EF">
        <w:rPr>
          <w:rFonts w:ascii="Times New Roman" w:eastAsia="宋体" w:hAnsi="Times New Roman" w:hint="eastAsia"/>
          <w:sz w:val="24"/>
        </w:rPr>
        <w:t>2</w:t>
      </w:r>
    </w:p>
    <w:p w14:paraId="5E03D9DF" w14:textId="73BBFE0B" w:rsidR="00E96572" w:rsidRPr="00E96572" w:rsidRDefault="00E96572" w:rsidP="00E96572">
      <w:pPr>
        <w:pStyle w:val="ab"/>
        <w:numPr>
          <w:ilvl w:val="1"/>
          <w:numId w:val="4"/>
        </w:numPr>
        <w:spacing w:line="360" w:lineRule="auto"/>
        <w:ind w:firstLineChars="0"/>
        <w:rPr>
          <w:rFonts w:ascii="Times New Roman" w:eastAsia="宋体" w:hAnsi="Times New Roman"/>
          <w:sz w:val="24"/>
        </w:rPr>
      </w:pPr>
      <w:r w:rsidRPr="00E96572">
        <w:rPr>
          <w:rFonts w:ascii="Times New Roman" w:eastAsia="宋体" w:hAnsi="Times New Roman" w:hint="eastAsia"/>
          <w:sz w:val="24"/>
        </w:rPr>
        <w:t>数据公开</w:t>
      </w:r>
      <w:r w:rsidR="005300EF">
        <w:rPr>
          <w:rFonts w:ascii="Times New Roman" w:eastAsia="宋体" w:hAnsi="Times New Roman" w:hint="eastAsia"/>
          <w:sz w:val="24"/>
        </w:rPr>
        <w:t>：</w:t>
      </w:r>
      <w:r w:rsidR="005300EF">
        <w:rPr>
          <w:rFonts w:ascii="Times New Roman" w:eastAsia="宋体" w:hAnsi="Times New Roman" w:hint="eastAsia"/>
          <w:sz w:val="24"/>
        </w:rPr>
        <w:t>1</w:t>
      </w:r>
    </w:p>
    <w:p w14:paraId="54CA1C3F" w14:textId="090B481A" w:rsidR="00E96572" w:rsidRPr="00E96572" w:rsidRDefault="00E96572" w:rsidP="00E96572">
      <w:pPr>
        <w:pStyle w:val="ab"/>
        <w:numPr>
          <w:ilvl w:val="1"/>
          <w:numId w:val="4"/>
        </w:numPr>
        <w:spacing w:line="360" w:lineRule="auto"/>
        <w:ind w:firstLineChars="0"/>
        <w:rPr>
          <w:rFonts w:ascii="Times New Roman" w:eastAsia="宋体" w:hAnsi="Times New Roman"/>
          <w:sz w:val="24"/>
        </w:rPr>
      </w:pPr>
      <w:r w:rsidRPr="00E96572">
        <w:rPr>
          <w:rFonts w:ascii="Times New Roman" w:eastAsia="宋体" w:hAnsi="Times New Roman" w:hint="eastAsia"/>
          <w:sz w:val="24"/>
        </w:rPr>
        <w:t>摘要样本信息：</w:t>
      </w:r>
      <w:r w:rsidR="005300EF">
        <w:rPr>
          <w:rFonts w:ascii="Times New Roman" w:eastAsia="宋体" w:hAnsi="Times New Roman" w:hint="eastAsia"/>
          <w:sz w:val="24"/>
        </w:rPr>
        <w:t>2</w:t>
      </w:r>
    </w:p>
    <w:p w14:paraId="68AA8DBA" w14:textId="707C5E05" w:rsidR="00E96572" w:rsidRPr="00E96572" w:rsidRDefault="00E96572" w:rsidP="00E96572">
      <w:pPr>
        <w:pStyle w:val="ab"/>
        <w:numPr>
          <w:ilvl w:val="1"/>
          <w:numId w:val="4"/>
        </w:numPr>
        <w:spacing w:line="360" w:lineRule="auto"/>
        <w:ind w:firstLineChars="0"/>
        <w:rPr>
          <w:rFonts w:ascii="Times New Roman" w:eastAsia="宋体" w:hAnsi="Times New Roman"/>
          <w:sz w:val="24"/>
        </w:rPr>
      </w:pPr>
      <w:bookmarkStart w:id="9" w:name="_Hlk124187124"/>
      <w:r w:rsidRPr="00E96572">
        <w:rPr>
          <w:rFonts w:ascii="Times New Roman" w:eastAsia="宋体" w:hAnsi="Times New Roman" w:hint="eastAsia"/>
          <w:sz w:val="24"/>
        </w:rPr>
        <w:t>结论推广</w:t>
      </w:r>
      <w:bookmarkEnd w:id="9"/>
      <w:r w:rsidRPr="00E96572">
        <w:rPr>
          <w:rFonts w:ascii="Times New Roman" w:eastAsia="宋体" w:hAnsi="Times New Roman" w:hint="eastAsia"/>
          <w:sz w:val="24"/>
        </w:rPr>
        <w:t>：</w:t>
      </w:r>
      <w:r w:rsidR="00B4029A">
        <w:rPr>
          <w:rFonts w:ascii="Times New Roman" w:eastAsia="宋体" w:hAnsi="Times New Roman" w:hint="eastAsia"/>
          <w:sz w:val="24"/>
        </w:rPr>
        <w:t>1</w:t>
      </w:r>
    </w:p>
    <w:p w14:paraId="720C0789" w14:textId="6E2FDEFA" w:rsidR="00E96572" w:rsidRPr="00E96572" w:rsidRDefault="00E96572" w:rsidP="00E96572">
      <w:pPr>
        <w:pStyle w:val="ab"/>
        <w:numPr>
          <w:ilvl w:val="1"/>
          <w:numId w:val="4"/>
        </w:numPr>
        <w:spacing w:line="360" w:lineRule="auto"/>
        <w:ind w:firstLineChars="0"/>
        <w:rPr>
          <w:rFonts w:ascii="Times New Roman" w:eastAsia="宋体" w:hAnsi="Times New Roman"/>
          <w:sz w:val="24"/>
        </w:rPr>
      </w:pPr>
      <w:bookmarkStart w:id="10" w:name="_Hlk124187149"/>
      <w:r w:rsidRPr="00E96572">
        <w:rPr>
          <w:rFonts w:ascii="Times New Roman" w:eastAsia="宋体" w:hAnsi="Times New Roman" w:hint="eastAsia"/>
          <w:sz w:val="24"/>
        </w:rPr>
        <w:t>样本分析</w:t>
      </w:r>
      <w:bookmarkEnd w:id="10"/>
      <w:r w:rsidRPr="00E96572">
        <w:rPr>
          <w:rFonts w:ascii="Times New Roman" w:eastAsia="宋体" w:hAnsi="Times New Roman" w:hint="eastAsia"/>
          <w:sz w:val="24"/>
        </w:rPr>
        <w:t>：</w:t>
      </w:r>
      <w:r w:rsidR="00B4029A">
        <w:rPr>
          <w:rFonts w:ascii="Times New Roman" w:eastAsia="宋体" w:hAnsi="Times New Roman" w:hint="eastAsia"/>
          <w:sz w:val="24"/>
        </w:rPr>
        <w:t>1</w:t>
      </w:r>
    </w:p>
    <w:p w14:paraId="528A1358" w14:textId="3D8A02A6" w:rsidR="00E96572" w:rsidRPr="00E96572" w:rsidRDefault="00E96572" w:rsidP="00E96572">
      <w:pPr>
        <w:pStyle w:val="ab"/>
        <w:numPr>
          <w:ilvl w:val="1"/>
          <w:numId w:val="4"/>
        </w:numPr>
        <w:spacing w:line="360" w:lineRule="auto"/>
        <w:ind w:firstLineChars="0"/>
        <w:rPr>
          <w:rFonts w:ascii="Times New Roman" w:eastAsia="宋体" w:hAnsi="Times New Roman"/>
          <w:sz w:val="24"/>
        </w:rPr>
      </w:pPr>
      <w:bookmarkStart w:id="11" w:name="_Hlk124187168"/>
      <w:r w:rsidRPr="00E96572">
        <w:rPr>
          <w:rFonts w:ascii="Times New Roman" w:eastAsia="宋体" w:hAnsi="Times New Roman" w:hint="eastAsia"/>
          <w:sz w:val="24"/>
        </w:rPr>
        <w:t>样本局限性</w:t>
      </w:r>
      <w:bookmarkEnd w:id="11"/>
      <w:r w:rsidR="005300EF">
        <w:rPr>
          <w:rFonts w:ascii="Times New Roman" w:eastAsia="宋体" w:hAnsi="Times New Roman" w:hint="eastAsia"/>
          <w:sz w:val="24"/>
        </w:rPr>
        <w:t>：</w:t>
      </w:r>
      <w:r w:rsidR="00B4029A">
        <w:rPr>
          <w:rFonts w:ascii="Times New Roman" w:eastAsia="宋体" w:hAnsi="Times New Roman" w:hint="eastAsia"/>
          <w:sz w:val="24"/>
        </w:rPr>
        <w:t>2</w:t>
      </w:r>
    </w:p>
    <w:p w14:paraId="16150B7C" w14:textId="72946E72" w:rsidR="00E96572" w:rsidRPr="00E96572" w:rsidRDefault="00E96572" w:rsidP="00E96572">
      <w:pPr>
        <w:pStyle w:val="ab"/>
        <w:numPr>
          <w:ilvl w:val="1"/>
          <w:numId w:val="4"/>
        </w:numPr>
        <w:spacing w:line="360" w:lineRule="auto"/>
        <w:ind w:firstLineChars="0"/>
        <w:rPr>
          <w:rFonts w:ascii="Times New Roman" w:eastAsia="宋体" w:hAnsi="Times New Roman"/>
          <w:sz w:val="24"/>
        </w:rPr>
      </w:pPr>
      <w:bookmarkStart w:id="12" w:name="_Hlk124187184"/>
      <w:r w:rsidRPr="00E96572">
        <w:rPr>
          <w:rFonts w:ascii="Times New Roman" w:eastAsia="宋体" w:hAnsi="Times New Roman" w:hint="eastAsia"/>
          <w:sz w:val="24"/>
        </w:rPr>
        <w:t>局限性内容</w:t>
      </w:r>
      <w:bookmarkEnd w:id="12"/>
      <w:r w:rsidRPr="00E96572">
        <w:rPr>
          <w:rFonts w:ascii="Times New Roman" w:eastAsia="宋体" w:hAnsi="Times New Roman" w:hint="eastAsia"/>
          <w:sz w:val="24"/>
        </w:rPr>
        <w:t>：</w:t>
      </w:r>
      <w:r w:rsidR="00B4029A">
        <w:rPr>
          <w:rFonts w:ascii="Times New Roman" w:eastAsia="宋体" w:hAnsi="Times New Roman" w:hint="eastAsia"/>
          <w:sz w:val="24"/>
        </w:rPr>
        <w:t>8</w:t>
      </w:r>
    </w:p>
    <w:p w14:paraId="406658D5" w14:textId="435E0AF1" w:rsidR="00E96572" w:rsidRPr="00E96572" w:rsidRDefault="00E96572" w:rsidP="00E96572">
      <w:pPr>
        <w:pStyle w:val="ab"/>
        <w:numPr>
          <w:ilvl w:val="1"/>
          <w:numId w:val="4"/>
        </w:numPr>
        <w:spacing w:line="360" w:lineRule="auto"/>
        <w:ind w:firstLineChars="0"/>
        <w:rPr>
          <w:rFonts w:ascii="Times New Roman" w:eastAsia="宋体" w:hAnsi="Times New Roman"/>
          <w:sz w:val="24"/>
        </w:rPr>
      </w:pPr>
      <w:bookmarkStart w:id="13" w:name="_Hlk124187199"/>
      <w:r w:rsidRPr="00E96572">
        <w:rPr>
          <w:rFonts w:ascii="Times New Roman" w:eastAsia="宋体" w:hAnsi="Times New Roman" w:hint="eastAsia"/>
          <w:sz w:val="24"/>
        </w:rPr>
        <w:t>未来展望</w:t>
      </w:r>
      <w:bookmarkEnd w:id="13"/>
      <w:r w:rsidRPr="00E96572">
        <w:rPr>
          <w:rFonts w:ascii="Times New Roman" w:eastAsia="宋体" w:hAnsi="Times New Roman" w:hint="eastAsia"/>
          <w:sz w:val="24"/>
        </w:rPr>
        <w:t>：</w:t>
      </w:r>
      <w:r w:rsidR="00B4029A">
        <w:rPr>
          <w:rFonts w:ascii="Times New Roman" w:eastAsia="宋体" w:hAnsi="Times New Roman" w:hint="eastAsia"/>
          <w:sz w:val="24"/>
        </w:rPr>
        <w:t>2</w:t>
      </w:r>
    </w:p>
    <w:p w14:paraId="6DBA1C6E" w14:textId="44D92DA8" w:rsidR="00E05F57" w:rsidRDefault="00E96572" w:rsidP="00E96572">
      <w:pPr>
        <w:pStyle w:val="ab"/>
        <w:numPr>
          <w:ilvl w:val="1"/>
          <w:numId w:val="4"/>
        </w:numPr>
        <w:spacing w:line="360" w:lineRule="auto"/>
        <w:ind w:firstLineChars="0"/>
        <w:rPr>
          <w:rFonts w:ascii="Times New Roman" w:eastAsia="宋体" w:hAnsi="Times New Roman"/>
          <w:sz w:val="24"/>
        </w:rPr>
      </w:pPr>
      <w:r w:rsidRPr="00E96572">
        <w:rPr>
          <w:rFonts w:ascii="Times New Roman" w:eastAsia="宋体" w:hAnsi="Times New Roman" w:hint="eastAsia"/>
          <w:sz w:val="24"/>
        </w:rPr>
        <w:t>备注：</w:t>
      </w:r>
      <w:r w:rsidR="00AE159F">
        <w:rPr>
          <w:rFonts w:ascii="Times New Roman" w:eastAsia="宋体" w:hAnsi="Times New Roman" w:hint="eastAsia"/>
          <w:sz w:val="24"/>
        </w:rPr>
        <w:t>无</w:t>
      </w:r>
    </w:p>
    <w:p w14:paraId="1D8A2806" w14:textId="58B7341F" w:rsidR="007E1C94" w:rsidRDefault="007E1C94" w:rsidP="007E1C94">
      <w:pPr>
        <w:spacing w:line="360" w:lineRule="auto"/>
        <w:ind w:firstLineChars="200" w:firstLine="480"/>
        <w:rPr>
          <w:rFonts w:ascii="Times New Roman" w:eastAsia="宋体" w:hAnsi="Times New Roman"/>
          <w:sz w:val="24"/>
        </w:rPr>
      </w:pPr>
      <w:r>
        <w:rPr>
          <w:rFonts w:ascii="Times New Roman" w:eastAsia="宋体" w:hAnsi="Times New Roman" w:hint="eastAsia"/>
          <w:sz w:val="24"/>
        </w:rPr>
        <w:t>重复上步骤，直至将所有文献的编码完成。</w:t>
      </w:r>
    </w:p>
    <w:p w14:paraId="731264DC" w14:textId="3E8CA08E" w:rsidR="00E05F57" w:rsidRDefault="00970FDD">
      <w:pPr>
        <w:spacing w:line="360" w:lineRule="auto"/>
        <w:rPr>
          <w:rFonts w:ascii="Times New Roman" w:eastAsia="宋体" w:hAnsi="Times New Roman"/>
          <w:sz w:val="24"/>
        </w:rPr>
      </w:pPr>
      <w:r>
        <w:rPr>
          <w:rFonts w:ascii="Times New Roman" w:eastAsia="宋体" w:hAnsi="Times New Roman"/>
          <w:sz w:val="24"/>
        </w:rPr>
        <w:t>2</w:t>
      </w:r>
      <w:r w:rsidR="00A97522">
        <w:rPr>
          <w:rFonts w:ascii="Times New Roman" w:eastAsia="宋体" w:hAnsi="Times New Roman" w:hint="eastAsia"/>
          <w:sz w:val="24"/>
        </w:rPr>
        <w:t xml:space="preserve">.2 </w:t>
      </w:r>
      <w:r w:rsidR="00A97522">
        <w:rPr>
          <w:rFonts w:ascii="Times New Roman" w:eastAsia="宋体" w:hAnsi="Times New Roman" w:hint="eastAsia"/>
          <w:sz w:val="24"/>
        </w:rPr>
        <w:t>编码校对</w:t>
      </w:r>
    </w:p>
    <w:p w14:paraId="18259397" w14:textId="441CD1A2" w:rsidR="00AE245C" w:rsidRDefault="00AE245C">
      <w:pPr>
        <w:spacing w:line="360" w:lineRule="auto"/>
        <w:ind w:firstLineChars="200" w:firstLine="480"/>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hint="eastAsia"/>
          <w:sz w:val="24"/>
        </w:rPr>
        <w:t>1</w:t>
      </w:r>
      <w:r>
        <w:rPr>
          <w:rFonts w:ascii="Times New Roman" w:eastAsia="宋体" w:hAnsi="Times New Roman" w:hint="eastAsia"/>
          <w:sz w:val="24"/>
        </w:rPr>
        <w:t>）为了进一步增加编码内容的可靠性和客观性，在完成编码阶段后，我们将重新分配文章进行校对。</w:t>
      </w:r>
    </w:p>
    <w:p w14:paraId="53F67AAF" w14:textId="10681DBD" w:rsidR="00E05F57" w:rsidRDefault="00A97522">
      <w:pPr>
        <w:spacing w:line="360" w:lineRule="auto"/>
        <w:ind w:firstLineChars="200" w:firstLine="480"/>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hint="eastAsia"/>
          <w:sz w:val="24"/>
        </w:rPr>
        <w:t>1</w:t>
      </w:r>
      <w:r>
        <w:rPr>
          <w:rFonts w:ascii="Times New Roman" w:eastAsia="宋体" w:hAnsi="Times New Roman" w:hint="eastAsia"/>
          <w:sz w:val="24"/>
        </w:rPr>
        <w:t>）</w:t>
      </w:r>
      <w:r w:rsidR="00981ADF">
        <w:rPr>
          <w:rFonts w:ascii="Times New Roman" w:eastAsia="宋体" w:hAnsi="Times New Roman" w:hint="eastAsia"/>
          <w:sz w:val="24"/>
        </w:rPr>
        <w:t>编码者分成</w:t>
      </w:r>
      <w:r w:rsidR="00D4781A">
        <w:rPr>
          <w:rFonts w:ascii="Times New Roman" w:eastAsia="宋体" w:hAnsi="Times New Roman" w:hint="eastAsia"/>
          <w:sz w:val="24"/>
        </w:rPr>
        <w:t>若干</w:t>
      </w:r>
      <w:r w:rsidR="00981ADF">
        <w:rPr>
          <w:rFonts w:ascii="Times New Roman" w:eastAsia="宋体" w:hAnsi="Times New Roman" w:hint="eastAsia"/>
          <w:sz w:val="24"/>
        </w:rPr>
        <w:t>组，每组</w:t>
      </w:r>
      <w:r w:rsidR="00D4781A">
        <w:rPr>
          <w:rFonts w:ascii="Times New Roman" w:eastAsia="宋体" w:hAnsi="Times New Roman" w:hint="eastAsia"/>
          <w:sz w:val="24"/>
        </w:rPr>
        <w:t>有</w:t>
      </w:r>
      <w:r w:rsidR="00981ADF">
        <w:rPr>
          <w:rFonts w:ascii="Times New Roman" w:eastAsia="宋体" w:hAnsi="Times New Roman" w:hint="eastAsia"/>
          <w:sz w:val="24"/>
        </w:rPr>
        <w:t>2</w:t>
      </w:r>
      <w:r w:rsidR="00981ADF">
        <w:rPr>
          <w:rFonts w:ascii="Times New Roman" w:eastAsia="宋体" w:hAnsi="Times New Roman" w:hint="eastAsia"/>
          <w:sz w:val="24"/>
        </w:rPr>
        <w:t>名编码者对</w:t>
      </w:r>
      <w:r w:rsidR="00D4781A">
        <w:rPr>
          <w:rFonts w:ascii="Times New Roman" w:eastAsia="宋体" w:hAnsi="Times New Roman" w:hint="eastAsia"/>
          <w:sz w:val="24"/>
        </w:rPr>
        <w:t>同样的</w:t>
      </w:r>
      <w:r w:rsidR="00981ADF">
        <w:rPr>
          <w:rFonts w:ascii="Times New Roman" w:eastAsia="宋体" w:hAnsi="Times New Roman" w:hint="eastAsia"/>
          <w:sz w:val="24"/>
        </w:rPr>
        <w:t>文献进行</w:t>
      </w:r>
      <w:r w:rsidR="00D93F54">
        <w:rPr>
          <w:rFonts w:ascii="Times New Roman" w:eastAsia="宋体" w:hAnsi="Times New Roman" w:hint="eastAsia"/>
          <w:sz w:val="24"/>
        </w:rPr>
        <w:t>校对</w:t>
      </w:r>
      <w:r w:rsidR="00981ADF">
        <w:rPr>
          <w:rFonts w:ascii="Times New Roman" w:eastAsia="宋体" w:hAnsi="Times New Roman" w:hint="eastAsia"/>
          <w:sz w:val="24"/>
        </w:rPr>
        <w:t>，</w:t>
      </w:r>
      <w:r>
        <w:rPr>
          <w:rFonts w:ascii="Times New Roman" w:eastAsia="宋体" w:hAnsi="Times New Roman" w:hint="eastAsia"/>
          <w:sz w:val="24"/>
        </w:rPr>
        <w:t>若编码内容出现分歧，回到原文献对比，</w:t>
      </w:r>
      <w:r w:rsidR="00981ADF">
        <w:rPr>
          <w:rFonts w:ascii="Times New Roman" w:eastAsia="宋体" w:hAnsi="Times New Roman" w:hint="eastAsia"/>
          <w:sz w:val="24"/>
        </w:rPr>
        <w:t>并</w:t>
      </w:r>
      <w:r>
        <w:rPr>
          <w:rFonts w:ascii="Times New Roman" w:eastAsia="宋体" w:hAnsi="Times New Roman" w:hint="eastAsia"/>
          <w:sz w:val="24"/>
        </w:rPr>
        <w:t>商定结果；若商定无法达成一致，由第三</w:t>
      </w:r>
      <w:proofErr w:type="gramStart"/>
      <w:r>
        <w:rPr>
          <w:rFonts w:ascii="Times New Roman" w:eastAsia="宋体" w:hAnsi="Times New Roman" w:hint="eastAsia"/>
          <w:sz w:val="24"/>
        </w:rPr>
        <w:t>方最终</w:t>
      </w:r>
      <w:proofErr w:type="gramEnd"/>
      <w:r>
        <w:rPr>
          <w:rFonts w:ascii="Times New Roman" w:eastAsia="宋体" w:hAnsi="Times New Roman" w:hint="eastAsia"/>
          <w:sz w:val="24"/>
        </w:rPr>
        <w:t>裁定。</w:t>
      </w:r>
    </w:p>
    <w:p w14:paraId="351DB636" w14:textId="4FE418BF" w:rsidR="00DE6F5A" w:rsidRPr="00DE6F5A" w:rsidRDefault="00970FDD" w:rsidP="00DE6F5A">
      <w:pPr>
        <w:pStyle w:val="1"/>
        <w:rPr>
          <w:sz w:val="24"/>
        </w:rPr>
      </w:pPr>
      <w:r>
        <w:rPr>
          <w:sz w:val="24"/>
        </w:rPr>
        <w:lastRenderedPageBreak/>
        <w:t>3</w:t>
      </w:r>
      <w:r w:rsidR="00A97522">
        <w:rPr>
          <w:sz w:val="24"/>
        </w:rPr>
        <w:t xml:space="preserve"> </w:t>
      </w:r>
      <w:r w:rsidR="00A97522">
        <w:rPr>
          <w:rFonts w:hint="eastAsia"/>
          <w:sz w:val="24"/>
        </w:rPr>
        <w:t>编码详解</w:t>
      </w:r>
      <w:r w:rsidR="00D37617">
        <w:rPr>
          <w:rStyle w:val="aa"/>
          <w:sz w:val="24"/>
        </w:rPr>
        <w:footnoteReference w:id="1"/>
      </w:r>
    </w:p>
    <w:p w14:paraId="65768925" w14:textId="77777777" w:rsidR="008E7354" w:rsidRDefault="008E7354" w:rsidP="008E7354">
      <w:pPr>
        <w:spacing w:after="100" w:afterAutospacing="1" w:line="360" w:lineRule="auto"/>
        <w:ind w:left="420" w:firstLineChars="200" w:firstLine="480"/>
        <w:rPr>
          <w:rFonts w:ascii="Times New Roman" w:eastAsia="宋体" w:hAnsi="Times New Roman"/>
          <w:sz w:val="24"/>
        </w:rPr>
      </w:pPr>
    </w:p>
    <w:p w14:paraId="11314FDD" w14:textId="77777777" w:rsidR="008E7354" w:rsidRPr="008E7354" w:rsidRDefault="008E7354" w:rsidP="008E7354">
      <w:pPr>
        <w:spacing w:after="100" w:afterAutospacing="1" w:line="360" w:lineRule="auto"/>
        <w:ind w:left="420" w:firstLineChars="200" w:firstLine="480"/>
        <w:rPr>
          <w:rFonts w:ascii="Times New Roman" w:eastAsia="宋体" w:hAnsi="Times New Roman"/>
          <w:sz w:val="24"/>
        </w:rPr>
      </w:pPr>
    </w:p>
    <w:p w14:paraId="16E0D9FE" w14:textId="54FBF479" w:rsidR="00E96572" w:rsidRDefault="00DE6F5A" w:rsidP="00DE6F5A">
      <w:pPr>
        <w:pStyle w:val="1"/>
        <w:rPr>
          <w:sz w:val="24"/>
        </w:rPr>
      </w:pPr>
      <w:r>
        <w:rPr>
          <w:rFonts w:hint="eastAsia"/>
          <w:sz w:val="24"/>
        </w:rPr>
        <w:t>4.</w:t>
      </w:r>
      <w:r>
        <w:rPr>
          <w:rFonts w:hint="eastAsia"/>
          <w:sz w:val="24"/>
        </w:rPr>
        <w:t>对不可获取原始数据的文章</w:t>
      </w:r>
      <w:r w:rsidR="00E403DF">
        <w:rPr>
          <w:rFonts w:hint="eastAsia"/>
          <w:sz w:val="24"/>
        </w:rPr>
        <w:t>的编码</w:t>
      </w:r>
    </w:p>
    <w:p w14:paraId="79029D5E" w14:textId="77777777" w:rsidR="00E403DF" w:rsidRPr="00BC71B9" w:rsidRDefault="00E403DF" w:rsidP="00E403DF">
      <w:pPr>
        <w:pStyle w:val="ab"/>
        <w:numPr>
          <w:ilvl w:val="0"/>
          <w:numId w:val="5"/>
        </w:numPr>
        <w:spacing w:line="360" w:lineRule="auto"/>
        <w:ind w:firstLineChars="0"/>
        <w:rPr>
          <w:rFonts w:ascii="Times New Roman" w:eastAsia="宋体" w:hAnsi="Times New Roman"/>
          <w:sz w:val="24"/>
        </w:rPr>
      </w:pPr>
      <w:r w:rsidRPr="00BC71B9">
        <w:rPr>
          <w:rFonts w:ascii="Times New Roman" w:eastAsia="宋体" w:hAnsi="Times New Roman" w:hint="eastAsia"/>
          <w:b/>
          <w:sz w:val="24"/>
        </w:rPr>
        <w:t>文章编号</w:t>
      </w:r>
    </w:p>
    <w:p w14:paraId="745C202C" w14:textId="6B93F791" w:rsidR="00E403DF" w:rsidRPr="00BC71B9" w:rsidRDefault="00E403DF" w:rsidP="00E403DF">
      <w:pPr>
        <w:spacing w:after="100" w:afterAutospacing="1" w:line="360" w:lineRule="auto"/>
        <w:ind w:left="420" w:firstLineChars="200" w:firstLine="480"/>
        <w:rPr>
          <w:rFonts w:ascii="Times New Roman" w:eastAsia="宋体" w:hAnsi="Times New Roman"/>
          <w:sz w:val="24"/>
        </w:rPr>
      </w:pPr>
      <w:r w:rsidRPr="00BC71B9">
        <w:rPr>
          <w:rFonts w:ascii="Times New Roman" w:eastAsia="宋体" w:hAnsi="Times New Roman" w:hint="eastAsia"/>
          <w:sz w:val="24"/>
        </w:rPr>
        <w:t>每篇文章都有唯一的</w:t>
      </w:r>
      <w:r w:rsidRPr="00BC71B9">
        <w:rPr>
          <w:rFonts w:ascii="Times New Roman" w:eastAsia="宋体" w:hAnsi="Times New Roman" w:hint="eastAsia"/>
          <w:sz w:val="24"/>
        </w:rPr>
        <w:t>I</w:t>
      </w:r>
      <w:r w:rsidRPr="00BC71B9">
        <w:rPr>
          <w:rFonts w:ascii="Times New Roman" w:eastAsia="宋体" w:hAnsi="Times New Roman"/>
          <w:sz w:val="24"/>
        </w:rPr>
        <w:t>D</w:t>
      </w:r>
      <w:r>
        <w:rPr>
          <w:rFonts w:ascii="Times New Roman" w:eastAsia="宋体" w:hAnsi="Times New Roman" w:hint="eastAsia"/>
          <w:sz w:val="24"/>
        </w:rPr>
        <w:t>（</w:t>
      </w:r>
      <w:r>
        <w:rPr>
          <w:rFonts w:ascii="Times New Roman" w:eastAsia="宋体" w:hAnsi="Times New Roman" w:hint="eastAsia"/>
          <w:sz w:val="24"/>
        </w:rPr>
        <w:t>8</w:t>
      </w:r>
      <w:r>
        <w:rPr>
          <w:rFonts w:ascii="Times New Roman" w:eastAsia="宋体" w:hAnsi="Times New Roman" w:hint="eastAsia"/>
          <w:sz w:val="24"/>
        </w:rPr>
        <w:t>位数）</w:t>
      </w:r>
      <w:r w:rsidRPr="00BC71B9">
        <w:rPr>
          <w:rFonts w:ascii="Times New Roman" w:eastAsia="宋体" w:hAnsi="Times New Roman" w:hint="eastAsia"/>
          <w:sz w:val="24"/>
        </w:rPr>
        <w:t>。</w:t>
      </w:r>
    </w:p>
    <w:p w14:paraId="0D4B3019" w14:textId="77777777" w:rsidR="00E403DF" w:rsidRPr="00BC71B9" w:rsidRDefault="00E403DF" w:rsidP="00E403DF">
      <w:pPr>
        <w:pStyle w:val="ab"/>
        <w:numPr>
          <w:ilvl w:val="0"/>
          <w:numId w:val="5"/>
        </w:numPr>
        <w:spacing w:line="360" w:lineRule="auto"/>
        <w:ind w:firstLineChars="0"/>
        <w:rPr>
          <w:rFonts w:ascii="Times New Roman" w:eastAsia="宋体" w:hAnsi="Times New Roman"/>
          <w:sz w:val="24"/>
        </w:rPr>
      </w:pPr>
      <w:bookmarkStart w:id="14" w:name="_Hlk133410112"/>
      <w:r w:rsidRPr="00BC71B9">
        <w:rPr>
          <w:rFonts w:ascii="Times New Roman" w:eastAsia="宋体" w:hAnsi="Times New Roman" w:hint="eastAsia"/>
          <w:b/>
          <w:sz w:val="24"/>
        </w:rPr>
        <w:t>题名</w:t>
      </w:r>
    </w:p>
    <w:p w14:paraId="1880E927" w14:textId="77777777" w:rsidR="00E403DF" w:rsidRPr="00BC71B9" w:rsidRDefault="00E403DF" w:rsidP="00E403DF">
      <w:pPr>
        <w:spacing w:after="100" w:afterAutospacing="1" w:line="360" w:lineRule="auto"/>
        <w:ind w:left="420" w:firstLineChars="200" w:firstLine="480"/>
        <w:rPr>
          <w:rFonts w:ascii="Times New Roman" w:eastAsia="宋体" w:hAnsi="Times New Roman"/>
          <w:sz w:val="24"/>
        </w:rPr>
      </w:pPr>
      <w:r w:rsidRPr="00BC71B9">
        <w:rPr>
          <w:rFonts w:ascii="Times New Roman" w:eastAsia="宋体" w:hAnsi="Times New Roman" w:hint="eastAsia"/>
          <w:sz w:val="24"/>
        </w:rPr>
        <w:t>文章的标题。</w:t>
      </w:r>
    </w:p>
    <w:bookmarkEnd w:id="14"/>
    <w:p w14:paraId="247D4E3E" w14:textId="77777777" w:rsidR="00E403DF" w:rsidRPr="00BC71B9" w:rsidRDefault="00E403DF" w:rsidP="00E403DF">
      <w:pPr>
        <w:pStyle w:val="ab"/>
        <w:numPr>
          <w:ilvl w:val="0"/>
          <w:numId w:val="5"/>
        </w:numPr>
        <w:spacing w:line="360" w:lineRule="auto"/>
        <w:ind w:firstLineChars="0"/>
        <w:rPr>
          <w:rFonts w:ascii="Times New Roman" w:eastAsia="宋体" w:hAnsi="Times New Roman"/>
          <w:sz w:val="24"/>
        </w:rPr>
      </w:pPr>
      <w:r w:rsidRPr="00BC71B9">
        <w:rPr>
          <w:rFonts w:ascii="Times New Roman" w:eastAsia="宋体" w:hAnsi="Times New Roman" w:hint="eastAsia"/>
          <w:b/>
          <w:sz w:val="24"/>
        </w:rPr>
        <w:t>研究编号：</w:t>
      </w:r>
    </w:p>
    <w:p w14:paraId="762F6887" w14:textId="77777777" w:rsidR="00E403DF" w:rsidRDefault="00E403DF" w:rsidP="00E403DF">
      <w:pPr>
        <w:spacing w:line="360" w:lineRule="auto"/>
        <w:ind w:left="420" w:firstLine="420"/>
        <w:rPr>
          <w:rFonts w:ascii="Times New Roman" w:eastAsia="宋体" w:hAnsi="Times New Roman"/>
          <w:sz w:val="24"/>
        </w:rPr>
      </w:pPr>
      <w:r w:rsidRPr="00BC71B9">
        <w:rPr>
          <w:rFonts w:ascii="Times New Roman" w:eastAsia="宋体" w:hAnsi="Times New Roman" w:hint="eastAsia"/>
          <w:sz w:val="24"/>
        </w:rPr>
        <w:t>说明：</w:t>
      </w:r>
      <w:r w:rsidRPr="00BC71B9">
        <w:rPr>
          <w:rFonts w:ascii="Times New Roman" w:eastAsia="宋体" w:hAnsi="Times New Roman"/>
          <w:sz w:val="24"/>
        </w:rPr>
        <w:t>1.</w:t>
      </w:r>
      <w:r w:rsidRPr="00BC71B9">
        <w:rPr>
          <w:rFonts w:ascii="Times New Roman" w:eastAsia="宋体" w:hAnsi="Times New Roman"/>
          <w:sz w:val="24"/>
        </w:rPr>
        <w:t>研究编号指摘录的编码信息来自文章的第几个研究；</w:t>
      </w:r>
      <w:r w:rsidRPr="00BC71B9">
        <w:rPr>
          <w:rFonts w:ascii="Times New Roman" w:eastAsia="宋体" w:hAnsi="Times New Roman"/>
          <w:sz w:val="24"/>
        </w:rPr>
        <w:t>2.</w:t>
      </w:r>
      <w:r w:rsidRPr="00BC71B9">
        <w:rPr>
          <w:rFonts w:ascii="Times New Roman" w:eastAsia="宋体" w:hAnsi="Times New Roman"/>
          <w:sz w:val="24"/>
        </w:rPr>
        <w:t>如果文章中有预研究，只有</w:t>
      </w:r>
      <w:proofErr w:type="gramStart"/>
      <w:r w:rsidRPr="00BC71B9">
        <w:rPr>
          <w:rFonts w:ascii="Times New Roman" w:eastAsia="宋体" w:hAnsi="Times New Roman"/>
          <w:sz w:val="24"/>
        </w:rPr>
        <w:t>预研究</w:t>
      </w:r>
      <w:proofErr w:type="gramEnd"/>
      <w:r w:rsidRPr="00BC71B9">
        <w:rPr>
          <w:rFonts w:ascii="Times New Roman" w:eastAsia="宋体" w:hAnsi="Times New Roman"/>
          <w:sz w:val="24"/>
        </w:rPr>
        <w:t>以正式研究的形式书写才进行记录。该情况下，</w:t>
      </w:r>
      <w:proofErr w:type="gramStart"/>
      <w:r w:rsidRPr="00BC71B9">
        <w:rPr>
          <w:rFonts w:ascii="Times New Roman" w:eastAsia="宋体" w:hAnsi="Times New Roman"/>
          <w:sz w:val="24"/>
        </w:rPr>
        <w:t>预研究</w:t>
      </w:r>
      <w:proofErr w:type="gramEnd"/>
      <w:r w:rsidRPr="00BC71B9">
        <w:rPr>
          <w:rFonts w:ascii="Times New Roman" w:eastAsia="宋体" w:hAnsi="Times New Roman"/>
          <w:sz w:val="24"/>
        </w:rPr>
        <w:t>编码为</w:t>
      </w:r>
      <w:r w:rsidRPr="00BC71B9">
        <w:rPr>
          <w:rFonts w:ascii="Times New Roman" w:eastAsia="宋体" w:hAnsi="Times New Roman"/>
          <w:sz w:val="24"/>
        </w:rPr>
        <w:t>1</w:t>
      </w:r>
      <w:r w:rsidRPr="00BC71B9">
        <w:rPr>
          <w:rFonts w:ascii="Times New Roman" w:eastAsia="宋体" w:hAnsi="Times New Roman"/>
          <w:sz w:val="24"/>
        </w:rPr>
        <w:t>，其他研究的编号递增。</w:t>
      </w:r>
      <w:r w:rsidRPr="00BC71B9">
        <w:rPr>
          <w:rFonts w:ascii="Times New Roman" w:eastAsia="宋体" w:hAnsi="Times New Roman"/>
          <w:sz w:val="24"/>
        </w:rPr>
        <w:t>3.</w:t>
      </w:r>
      <w:r w:rsidRPr="00BC71B9">
        <w:rPr>
          <w:rFonts w:ascii="Times New Roman" w:eastAsia="宋体" w:hAnsi="Times New Roman"/>
          <w:sz w:val="24"/>
        </w:rPr>
        <w:t>如果一篇文章中不同研究使用同一批被试，只需要记录该文章的文章编号、题名、研究编号和研究类型，其余编码内容无需填写，并且在</w:t>
      </w:r>
      <w:r w:rsidRPr="00BC71B9">
        <w:rPr>
          <w:rFonts w:ascii="Times New Roman" w:eastAsia="宋体" w:hAnsi="Times New Roman"/>
          <w:sz w:val="24"/>
        </w:rPr>
        <w:t>remark</w:t>
      </w:r>
      <w:r w:rsidRPr="00BC71B9">
        <w:rPr>
          <w:rFonts w:ascii="Times New Roman" w:eastAsia="宋体" w:hAnsi="Times New Roman"/>
          <w:sz w:val="24"/>
        </w:rPr>
        <w:t>部分备注：被试重复使用。</w:t>
      </w:r>
    </w:p>
    <w:p w14:paraId="68DED8B1" w14:textId="77777777" w:rsidR="00E403DF" w:rsidRDefault="00E403DF" w:rsidP="00E403DF">
      <w:pPr>
        <w:pStyle w:val="ab"/>
        <w:numPr>
          <w:ilvl w:val="0"/>
          <w:numId w:val="6"/>
        </w:numPr>
        <w:spacing w:line="360" w:lineRule="auto"/>
        <w:ind w:firstLineChars="0"/>
        <w:rPr>
          <w:rFonts w:ascii="Times New Roman" w:eastAsia="宋体" w:hAnsi="Times New Roman"/>
          <w:sz w:val="24"/>
        </w:rPr>
      </w:pPr>
      <w:r w:rsidRPr="00E403DF">
        <w:rPr>
          <w:rFonts w:ascii="Times New Roman" w:eastAsia="宋体" w:hAnsi="Times New Roman"/>
          <w:b/>
          <w:sz w:val="24"/>
        </w:rPr>
        <w:t>研究组别：</w:t>
      </w:r>
    </w:p>
    <w:p w14:paraId="0E1C0E19" w14:textId="59CFAF0C" w:rsidR="00E403DF" w:rsidRDefault="00E403DF" w:rsidP="00E403DF">
      <w:pPr>
        <w:spacing w:line="360" w:lineRule="auto"/>
        <w:ind w:left="420" w:firstLine="420"/>
        <w:rPr>
          <w:rFonts w:ascii="Times New Roman" w:eastAsia="宋体" w:hAnsi="Times New Roman"/>
          <w:sz w:val="24"/>
        </w:rPr>
      </w:pPr>
      <w:r w:rsidRPr="00E403DF">
        <w:rPr>
          <w:rFonts w:ascii="Times New Roman" w:eastAsia="宋体" w:hAnsi="Times New Roman"/>
          <w:sz w:val="24"/>
        </w:rPr>
        <w:t>说明：如果同一研究中被试被分成若干组（比如：青年组</w:t>
      </w:r>
      <w:r w:rsidRPr="00E403DF">
        <w:rPr>
          <w:rFonts w:ascii="Times New Roman" w:eastAsia="宋体" w:hAnsi="Times New Roman"/>
          <w:sz w:val="24"/>
        </w:rPr>
        <w:t xml:space="preserve"> vs </w:t>
      </w:r>
      <w:r w:rsidRPr="00E403DF">
        <w:rPr>
          <w:rFonts w:ascii="Times New Roman" w:eastAsia="宋体" w:hAnsi="Times New Roman"/>
          <w:sz w:val="24"/>
        </w:rPr>
        <w:t>老年组），</w:t>
      </w:r>
      <w:r w:rsidRPr="00E403DF">
        <w:rPr>
          <w:rFonts w:ascii="Times New Roman" w:eastAsia="宋体" w:hAnsi="Times New Roman" w:hint="eastAsia"/>
          <w:sz w:val="24"/>
        </w:rPr>
        <w:br/>
      </w:r>
      <w:r w:rsidRPr="00E403DF">
        <w:rPr>
          <w:rFonts w:ascii="Times New Roman" w:eastAsia="宋体" w:hAnsi="Times New Roman"/>
          <w:sz w:val="24"/>
        </w:rPr>
        <w:t>且分组依据是被试的人口学信息，</w:t>
      </w:r>
      <w:r w:rsidRPr="00E403DF">
        <w:rPr>
          <w:rFonts w:ascii="Times New Roman" w:eastAsia="宋体" w:hAnsi="Times New Roman"/>
          <w:sz w:val="24"/>
        </w:rPr>
        <w:t xml:space="preserve"> </w:t>
      </w:r>
      <w:r w:rsidRPr="00E403DF">
        <w:rPr>
          <w:rFonts w:ascii="Times New Roman" w:eastAsia="宋体" w:hAnsi="Times New Roman"/>
          <w:sz w:val="24"/>
        </w:rPr>
        <w:t>请分别在不同行记录被试的信息。</w:t>
      </w:r>
    </w:p>
    <w:p w14:paraId="3A18D3AC" w14:textId="740B2948" w:rsidR="008E7354" w:rsidRPr="00BC71B9" w:rsidRDefault="008E7354" w:rsidP="008E7354">
      <w:pPr>
        <w:pStyle w:val="ab"/>
        <w:numPr>
          <w:ilvl w:val="0"/>
          <w:numId w:val="5"/>
        </w:numPr>
        <w:spacing w:line="360" w:lineRule="auto"/>
        <w:ind w:firstLineChars="0"/>
        <w:rPr>
          <w:rFonts w:ascii="Times New Roman" w:eastAsia="宋体" w:hAnsi="Times New Roman"/>
          <w:sz w:val="24"/>
        </w:rPr>
      </w:pPr>
      <w:bookmarkStart w:id="15" w:name="_Hlk133410224"/>
      <w:r w:rsidRPr="008E7354">
        <w:rPr>
          <w:rFonts w:ascii="Times New Roman" w:eastAsia="宋体" w:hAnsi="Times New Roman"/>
          <w:b/>
          <w:sz w:val="24"/>
        </w:rPr>
        <w:t>研究类型：</w:t>
      </w:r>
    </w:p>
    <w:p w14:paraId="61C329FA" w14:textId="5877E53B" w:rsidR="008E7354" w:rsidRPr="00BC71B9" w:rsidRDefault="008E7354" w:rsidP="008E7354">
      <w:pPr>
        <w:pStyle w:val="ab"/>
        <w:numPr>
          <w:ilvl w:val="1"/>
          <w:numId w:val="5"/>
        </w:numPr>
        <w:spacing w:line="360" w:lineRule="auto"/>
        <w:ind w:firstLineChars="0"/>
        <w:rPr>
          <w:rFonts w:ascii="Times New Roman" w:eastAsia="宋体" w:hAnsi="Times New Roman"/>
          <w:sz w:val="24"/>
        </w:rPr>
      </w:pPr>
      <w:r w:rsidRPr="008E7354">
        <w:rPr>
          <w:rFonts w:ascii="Times New Roman" w:eastAsia="宋体" w:hAnsi="Times New Roman"/>
          <w:sz w:val="24"/>
        </w:rPr>
        <w:t>1.</w:t>
      </w:r>
      <w:r w:rsidRPr="008E7354">
        <w:rPr>
          <w:rFonts w:ascii="Times New Roman" w:eastAsia="宋体" w:hAnsi="Times New Roman"/>
          <w:sz w:val="24"/>
        </w:rPr>
        <w:t>实验</w:t>
      </w:r>
      <w:r w:rsidRPr="008E7354">
        <w:rPr>
          <w:rFonts w:ascii="Times New Roman" w:eastAsia="宋体" w:hAnsi="Times New Roman"/>
          <w:sz w:val="24"/>
        </w:rPr>
        <w:t>/</w:t>
      </w:r>
      <w:r w:rsidRPr="008E7354">
        <w:rPr>
          <w:rFonts w:ascii="Times New Roman" w:eastAsia="宋体" w:hAnsi="Times New Roman"/>
          <w:sz w:val="24"/>
        </w:rPr>
        <w:t>准实验；</w:t>
      </w:r>
      <w:r w:rsidRPr="008E7354">
        <w:rPr>
          <w:rFonts w:ascii="Times New Roman" w:eastAsia="宋体" w:hAnsi="Times New Roman"/>
          <w:sz w:val="24"/>
        </w:rPr>
        <w:t xml:space="preserve"> 2.</w:t>
      </w:r>
      <w:r w:rsidRPr="008E7354">
        <w:rPr>
          <w:rFonts w:ascii="Times New Roman" w:eastAsia="宋体" w:hAnsi="Times New Roman"/>
          <w:sz w:val="24"/>
        </w:rPr>
        <w:t>问卷；</w:t>
      </w:r>
      <w:r w:rsidRPr="008E7354">
        <w:rPr>
          <w:rFonts w:ascii="Times New Roman" w:eastAsia="宋体" w:hAnsi="Times New Roman"/>
          <w:sz w:val="24"/>
        </w:rPr>
        <w:t xml:space="preserve"> 3.</w:t>
      </w:r>
      <w:r w:rsidRPr="008E7354">
        <w:rPr>
          <w:rFonts w:ascii="Times New Roman" w:eastAsia="宋体" w:hAnsi="Times New Roman"/>
          <w:sz w:val="24"/>
        </w:rPr>
        <w:t>质性研究；</w:t>
      </w:r>
      <w:r w:rsidRPr="008E7354">
        <w:rPr>
          <w:rFonts w:ascii="Times New Roman" w:eastAsia="宋体" w:hAnsi="Times New Roman"/>
          <w:sz w:val="24"/>
        </w:rPr>
        <w:t xml:space="preserve"> 4.</w:t>
      </w:r>
      <w:r w:rsidRPr="008E7354">
        <w:rPr>
          <w:rFonts w:ascii="Times New Roman" w:eastAsia="宋体" w:hAnsi="Times New Roman"/>
          <w:sz w:val="24"/>
        </w:rPr>
        <w:t>其他</w:t>
      </w:r>
    </w:p>
    <w:bookmarkEnd w:id="15"/>
    <w:p w14:paraId="7F3F912C" w14:textId="4E111BFF" w:rsidR="008E7354" w:rsidRPr="00BC71B9" w:rsidRDefault="008E7354" w:rsidP="008E7354">
      <w:pPr>
        <w:pStyle w:val="ab"/>
        <w:numPr>
          <w:ilvl w:val="0"/>
          <w:numId w:val="5"/>
        </w:numPr>
        <w:spacing w:line="360" w:lineRule="auto"/>
        <w:ind w:firstLineChars="0"/>
        <w:rPr>
          <w:rFonts w:ascii="Times New Roman" w:eastAsia="宋体" w:hAnsi="Times New Roman"/>
          <w:sz w:val="24"/>
        </w:rPr>
      </w:pPr>
      <w:r w:rsidRPr="008E7354">
        <w:rPr>
          <w:rFonts w:ascii="Times New Roman" w:eastAsia="宋体" w:hAnsi="Times New Roman"/>
          <w:b/>
          <w:sz w:val="24"/>
        </w:rPr>
        <w:t>样本类型：</w:t>
      </w:r>
    </w:p>
    <w:p w14:paraId="44B14137" w14:textId="5AD4CABD" w:rsidR="008E7354" w:rsidRPr="00BC71B9" w:rsidRDefault="008E7354" w:rsidP="008E7354">
      <w:pPr>
        <w:pStyle w:val="ab"/>
        <w:numPr>
          <w:ilvl w:val="1"/>
          <w:numId w:val="5"/>
        </w:numPr>
        <w:spacing w:line="360" w:lineRule="auto"/>
        <w:ind w:firstLineChars="0"/>
        <w:rPr>
          <w:rFonts w:ascii="Times New Roman" w:eastAsia="宋体" w:hAnsi="Times New Roman"/>
          <w:sz w:val="24"/>
        </w:rPr>
      </w:pPr>
      <w:bookmarkStart w:id="16" w:name="_Hlk133410299"/>
      <w:r w:rsidRPr="008E7354">
        <w:rPr>
          <w:rFonts w:ascii="Times New Roman" w:eastAsia="宋体" w:hAnsi="Times New Roman"/>
          <w:sz w:val="24"/>
        </w:rPr>
        <w:t>1.</w:t>
      </w:r>
      <w:r w:rsidRPr="008E7354">
        <w:rPr>
          <w:rFonts w:ascii="宋体" w:eastAsia="宋体" w:hAnsi="宋体"/>
          <w:color w:val="000000"/>
          <w:sz w:val="20"/>
          <w:szCs w:val="20"/>
        </w:rPr>
        <w:t xml:space="preserve"> </w:t>
      </w:r>
      <w:r w:rsidRPr="008E7354">
        <w:rPr>
          <w:rFonts w:ascii="Times New Roman" w:eastAsia="宋体" w:hAnsi="Times New Roman"/>
          <w:sz w:val="24"/>
        </w:rPr>
        <w:t>大学生（</w:t>
      </w:r>
      <w:proofErr w:type="gramStart"/>
      <w:r w:rsidRPr="008E7354">
        <w:rPr>
          <w:rFonts w:ascii="Times New Roman" w:eastAsia="宋体" w:hAnsi="Times New Roman"/>
          <w:sz w:val="24"/>
        </w:rPr>
        <w:t>含硕博</w:t>
      </w:r>
      <w:proofErr w:type="gramEnd"/>
      <w:r w:rsidRPr="008E7354">
        <w:rPr>
          <w:rFonts w:ascii="Times New Roman" w:eastAsia="宋体" w:hAnsi="Times New Roman"/>
          <w:sz w:val="24"/>
        </w:rPr>
        <w:t>研究生）；</w:t>
      </w:r>
      <w:r w:rsidRPr="008E7354">
        <w:rPr>
          <w:rFonts w:ascii="Times New Roman" w:eastAsia="宋体" w:hAnsi="Times New Roman"/>
          <w:sz w:val="24"/>
        </w:rPr>
        <w:t xml:space="preserve"> 2.</w:t>
      </w:r>
      <w:r w:rsidRPr="008E7354">
        <w:rPr>
          <w:rFonts w:ascii="Times New Roman" w:eastAsia="宋体" w:hAnsi="Times New Roman"/>
          <w:sz w:val="24"/>
        </w:rPr>
        <w:t>非大学生的学生；</w:t>
      </w:r>
      <w:r w:rsidRPr="008E7354">
        <w:rPr>
          <w:rFonts w:ascii="Times New Roman" w:eastAsia="宋体" w:hAnsi="Times New Roman"/>
          <w:sz w:val="24"/>
        </w:rPr>
        <w:t xml:space="preserve"> 3.</w:t>
      </w:r>
      <w:r w:rsidRPr="008E7354">
        <w:rPr>
          <w:rFonts w:ascii="Times New Roman" w:eastAsia="宋体" w:hAnsi="Times New Roman"/>
          <w:sz w:val="24"/>
        </w:rPr>
        <w:t>婴幼儿；</w:t>
      </w:r>
      <w:r w:rsidRPr="008E7354">
        <w:rPr>
          <w:rFonts w:ascii="Times New Roman" w:eastAsia="宋体" w:hAnsi="Times New Roman"/>
          <w:sz w:val="24"/>
        </w:rPr>
        <w:t xml:space="preserve"> 4.</w:t>
      </w:r>
      <w:r w:rsidRPr="008E7354">
        <w:rPr>
          <w:rFonts w:ascii="Times New Roman" w:eastAsia="宋体" w:hAnsi="Times New Roman"/>
          <w:sz w:val="24"/>
        </w:rPr>
        <w:t>学</w:t>
      </w:r>
      <w:r w:rsidRPr="008E7354">
        <w:rPr>
          <w:rFonts w:ascii="Times New Roman" w:eastAsia="宋体" w:hAnsi="Times New Roman"/>
          <w:sz w:val="24"/>
        </w:rPr>
        <w:lastRenderedPageBreak/>
        <w:t>龄前儿童；</w:t>
      </w:r>
      <w:r w:rsidRPr="008E7354">
        <w:rPr>
          <w:rFonts w:ascii="Times New Roman" w:eastAsia="宋体" w:hAnsi="Times New Roman"/>
          <w:sz w:val="24"/>
        </w:rPr>
        <w:t xml:space="preserve"> 5.</w:t>
      </w:r>
      <w:r w:rsidRPr="008E7354">
        <w:rPr>
          <w:rFonts w:ascii="Times New Roman" w:eastAsia="宋体" w:hAnsi="Times New Roman"/>
          <w:sz w:val="24"/>
        </w:rPr>
        <w:t>非学生的成人；</w:t>
      </w:r>
      <w:r w:rsidRPr="008E7354">
        <w:rPr>
          <w:rFonts w:ascii="Times New Roman" w:eastAsia="宋体" w:hAnsi="Times New Roman"/>
          <w:sz w:val="24"/>
        </w:rPr>
        <w:t xml:space="preserve"> 6.</w:t>
      </w:r>
      <w:r w:rsidRPr="008E7354">
        <w:rPr>
          <w:rFonts w:ascii="Times New Roman" w:eastAsia="宋体" w:hAnsi="Times New Roman"/>
          <w:sz w:val="24"/>
        </w:rPr>
        <w:t>其他</w:t>
      </w:r>
    </w:p>
    <w:bookmarkEnd w:id="16"/>
    <w:p w14:paraId="199A6024" w14:textId="6716607A" w:rsidR="008E7354" w:rsidRPr="00BC71B9" w:rsidRDefault="008E7354" w:rsidP="008E7354">
      <w:pPr>
        <w:pStyle w:val="ab"/>
        <w:numPr>
          <w:ilvl w:val="1"/>
          <w:numId w:val="5"/>
        </w:numPr>
        <w:spacing w:line="360" w:lineRule="auto"/>
        <w:ind w:firstLineChars="0"/>
        <w:rPr>
          <w:rFonts w:ascii="Times New Roman" w:eastAsia="宋体" w:hAnsi="Times New Roman"/>
          <w:sz w:val="24"/>
        </w:rPr>
      </w:pPr>
      <w:r w:rsidRPr="008E7354">
        <w:rPr>
          <w:rFonts w:ascii="Times New Roman" w:eastAsia="宋体" w:hAnsi="Times New Roman"/>
          <w:sz w:val="24"/>
        </w:rPr>
        <w:t>摘取文章中关于描述被试类型的句子或文字</w:t>
      </w:r>
      <w:r>
        <w:rPr>
          <w:rFonts w:ascii="Times New Roman" w:eastAsia="宋体" w:hAnsi="Times New Roman" w:hint="eastAsia"/>
          <w:sz w:val="24"/>
        </w:rPr>
        <w:t>。</w:t>
      </w:r>
    </w:p>
    <w:p w14:paraId="3DC16297" w14:textId="30E8A46A" w:rsidR="008E7354" w:rsidRPr="00E403DF" w:rsidRDefault="008E7354" w:rsidP="00965159">
      <w:pPr>
        <w:spacing w:line="360" w:lineRule="auto"/>
        <w:ind w:left="420" w:firstLine="420"/>
        <w:rPr>
          <w:rFonts w:ascii="Times New Roman" w:eastAsia="宋体" w:hAnsi="Times New Roman"/>
          <w:sz w:val="24"/>
        </w:rPr>
      </w:pPr>
      <w:r w:rsidRPr="008E7354">
        <w:rPr>
          <w:rFonts w:ascii="Times New Roman" w:eastAsia="宋体" w:hAnsi="Times New Roman" w:hint="eastAsia"/>
          <w:sz w:val="24"/>
        </w:rPr>
        <w:t>说明：</w:t>
      </w:r>
      <w:r w:rsidRPr="008E7354">
        <w:rPr>
          <w:rFonts w:ascii="Times New Roman" w:eastAsia="宋体" w:hAnsi="Times New Roman"/>
          <w:sz w:val="24"/>
        </w:rPr>
        <w:t xml:space="preserve"> 1.</w:t>
      </w:r>
      <w:r w:rsidRPr="008E7354">
        <w:rPr>
          <w:rFonts w:ascii="Times New Roman" w:eastAsia="宋体" w:hAnsi="Times New Roman"/>
          <w:sz w:val="24"/>
        </w:rPr>
        <w:t>若有研究同时涵盖各类群体或未明确说明，则记为其他；</w:t>
      </w:r>
      <w:r w:rsidRPr="008E7354">
        <w:rPr>
          <w:rFonts w:ascii="Times New Roman" w:eastAsia="宋体" w:hAnsi="Times New Roman"/>
          <w:sz w:val="24"/>
        </w:rPr>
        <w:t xml:space="preserve"> 2.</w:t>
      </w:r>
      <w:r w:rsidRPr="008E7354">
        <w:rPr>
          <w:rFonts w:ascii="Times New Roman" w:eastAsia="宋体" w:hAnsi="Times New Roman"/>
          <w:sz w:val="24"/>
        </w:rPr>
        <w:t>若为</w:t>
      </w:r>
      <w:r w:rsidRPr="008E7354">
        <w:rPr>
          <w:rFonts w:ascii="Times New Roman" w:eastAsia="宋体" w:hAnsi="Times New Roman" w:hint="eastAsia"/>
          <w:sz w:val="24"/>
        </w:rPr>
        <w:t>追踪研究，</w:t>
      </w:r>
      <w:r w:rsidRPr="008E7354">
        <w:rPr>
          <w:rFonts w:ascii="Times New Roman" w:eastAsia="宋体" w:hAnsi="Times New Roman"/>
          <w:sz w:val="24"/>
        </w:rPr>
        <w:t xml:space="preserve"> </w:t>
      </w:r>
      <w:r w:rsidRPr="008E7354">
        <w:rPr>
          <w:rFonts w:ascii="Times New Roman" w:eastAsia="宋体" w:hAnsi="Times New Roman"/>
          <w:sz w:val="24"/>
        </w:rPr>
        <w:t>被试在不同追踪时间上身份有所转变，</w:t>
      </w:r>
      <w:r w:rsidRPr="008E7354">
        <w:rPr>
          <w:rFonts w:ascii="Times New Roman" w:eastAsia="宋体" w:hAnsi="Times New Roman"/>
          <w:sz w:val="24"/>
        </w:rPr>
        <w:t xml:space="preserve"> </w:t>
      </w:r>
      <w:r w:rsidRPr="008E7354">
        <w:rPr>
          <w:rFonts w:ascii="Times New Roman" w:eastAsia="宋体" w:hAnsi="Times New Roman"/>
          <w:sz w:val="24"/>
        </w:rPr>
        <w:t>样本的类型为被试第一次</w:t>
      </w:r>
      <w:r w:rsidRPr="008E7354">
        <w:rPr>
          <w:rFonts w:ascii="Times New Roman" w:eastAsia="宋体" w:hAnsi="Times New Roman" w:hint="eastAsia"/>
          <w:sz w:val="24"/>
        </w:rPr>
        <w:t>参与研究时的所属类型。</w:t>
      </w:r>
    </w:p>
    <w:p w14:paraId="13C9F23D" w14:textId="77777777" w:rsidR="00E403DF" w:rsidRPr="00BC71B9" w:rsidRDefault="00E403DF" w:rsidP="00E403DF">
      <w:pPr>
        <w:pStyle w:val="ab"/>
        <w:numPr>
          <w:ilvl w:val="0"/>
          <w:numId w:val="6"/>
        </w:numPr>
        <w:spacing w:line="360" w:lineRule="auto"/>
        <w:ind w:firstLineChars="0"/>
        <w:rPr>
          <w:rFonts w:ascii="Times New Roman" w:eastAsia="宋体" w:hAnsi="Times New Roman"/>
          <w:sz w:val="24"/>
        </w:rPr>
      </w:pPr>
      <w:bookmarkStart w:id="17" w:name="_Hlk133407948"/>
      <w:bookmarkStart w:id="18" w:name="_Hlk133410787"/>
      <w:r w:rsidRPr="00BC71B9">
        <w:rPr>
          <w:rFonts w:ascii="Times New Roman" w:eastAsia="宋体" w:hAnsi="Times New Roman" w:hint="eastAsia"/>
          <w:b/>
          <w:sz w:val="24"/>
        </w:rPr>
        <w:t>样本量：</w:t>
      </w:r>
    </w:p>
    <w:bookmarkEnd w:id="17"/>
    <w:p w14:paraId="455ED6EA" w14:textId="77777777" w:rsidR="00E403DF" w:rsidRPr="00BC71B9" w:rsidRDefault="00E403DF" w:rsidP="00E403DF">
      <w:pPr>
        <w:pStyle w:val="ab"/>
        <w:numPr>
          <w:ilvl w:val="1"/>
          <w:numId w:val="6"/>
        </w:numPr>
        <w:spacing w:line="360" w:lineRule="auto"/>
        <w:ind w:firstLineChars="0"/>
        <w:rPr>
          <w:rFonts w:ascii="Times New Roman" w:eastAsia="宋体" w:hAnsi="Times New Roman"/>
          <w:sz w:val="24"/>
        </w:rPr>
      </w:pPr>
      <w:r w:rsidRPr="00BC71B9">
        <w:rPr>
          <w:rFonts w:ascii="Times New Roman" w:eastAsia="宋体" w:hAnsi="Times New Roman" w:hint="eastAsia"/>
          <w:sz w:val="24"/>
        </w:rPr>
        <w:t>编码：若报告，记录样本量，若未报告，标记为</w:t>
      </w:r>
      <w:r w:rsidRPr="00BC71B9">
        <w:rPr>
          <w:rFonts w:ascii="Times New Roman" w:eastAsia="宋体" w:hAnsi="Times New Roman" w:hint="eastAsia"/>
          <w:sz w:val="24"/>
        </w:rPr>
        <w:t>X</w:t>
      </w:r>
      <w:r w:rsidRPr="00BC71B9">
        <w:rPr>
          <w:rFonts w:ascii="Times New Roman" w:eastAsia="宋体" w:hAnsi="Times New Roman" w:hint="eastAsia"/>
          <w:sz w:val="24"/>
        </w:rPr>
        <w:t>。</w:t>
      </w:r>
    </w:p>
    <w:p w14:paraId="05955A67" w14:textId="6267B728" w:rsidR="00E403DF" w:rsidRDefault="00E403DF" w:rsidP="008E7354">
      <w:pPr>
        <w:ind w:left="420" w:firstLine="420"/>
        <w:rPr>
          <w:rFonts w:ascii="Times New Roman" w:eastAsia="宋体" w:hAnsi="Times New Roman"/>
          <w:sz w:val="24"/>
        </w:rPr>
      </w:pPr>
      <w:r w:rsidRPr="00BC71B9">
        <w:rPr>
          <w:rFonts w:ascii="Times New Roman" w:eastAsia="宋体" w:hAnsi="Times New Roman" w:hint="eastAsia"/>
          <w:sz w:val="24"/>
        </w:rPr>
        <w:t>说明：</w:t>
      </w:r>
      <w:r w:rsidRPr="00BC71B9">
        <w:rPr>
          <w:rFonts w:ascii="Times New Roman" w:eastAsia="宋体" w:hAnsi="Times New Roman" w:hint="eastAsia"/>
          <w:sz w:val="24"/>
        </w:rPr>
        <w:t>1</w:t>
      </w:r>
      <w:r w:rsidRPr="00BC71B9">
        <w:rPr>
          <w:rFonts w:ascii="Times New Roman" w:eastAsia="宋体" w:hAnsi="Times New Roman"/>
          <w:sz w:val="24"/>
        </w:rPr>
        <w:t>.</w:t>
      </w:r>
      <w:r w:rsidRPr="00BC71B9">
        <w:rPr>
          <w:rFonts w:ascii="Times New Roman" w:eastAsia="宋体" w:hAnsi="Times New Roman" w:hint="eastAsia"/>
          <w:sz w:val="24"/>
        </w:rPr>
        <w:t>样本大小指的是研究的有效被试量。</w:t>
      </w:r>
      <w:r w:rsidRPr="00BC71B9">
        <w:rPr>
          <w:rFonts w:ascii="Times New Roman" w:eastAsia="宋体" w:hAnsi="Times New Roman" w:hint="eastAsia"/>
          <w:sz w:val="24"/>
        </w:rPr>
        <w:t>2</w:t>
      </w:r>
      <w:r w:rsidRPr="00BC71B9">
        <w:rPr>
          <w:rFonts w:ascii="Times New Roman" w:eastAsia="宋体" w:hAnsi="Times New Roman"/>
          <w:sz w:val="24"/>
        </w:rPr>
        <w:t>.</w:t>
      </w:r>
      <w:r w:rsidRPr="00BC71B9">
        <w:rPr>
          <w:rFonts w:ascii="Times New Roman" w:eastAsia="宋体" w:hAnsi="Times New Roman" w:hint="eastAsia"/>
          <w:sz w:val="24"/>
        </w:rPr>
        <w:t>编码时若文章同时具有表格和文字描述，以文字描述为准。</w:t>
      </w:r>
      <w:r>
        <w:rPr>
          <w:rFonts w:ascii="Times New Roman" w:eastAsia="宋体" w:hAnsi="Times New Roman" w:hint="eastAsia"/>
          <w:sz w:val="24"/>
        </w:rPr>
        <w:t>3</w:t>
      </w:r>
      <w:r w:rsidRPr="00BC71B9">
        <w:rPr>
          <w:rFonts w:ascii="Times New Roman" w:eastAsia="宋体" w:hAnsi="Times New Roman"/>
          <w:sz w:val="24"/>
        </w:rPr>
        <w:t>.</w:t>
      </w:r>
      <w:r w:rsidRPr="00BC71B9">
        <w:rPr>
          <w:rFonts w:ascii="Times New Roman" w:eastAsia="宋体" w:hAnsi="Times New Roman" w:hint="eastAsia"/>
          <w:sz w:val="24"/>
        </w:rPr>
        <w:t>编码时若文章文字描述</w:t>
      </w:r>
      <w:r>
        <w:rPr>
          <w:rFonts w:ascii="Times New Roman" w:eastAsia="宋体" w:hAnsi="Times New Roman" w:hint="eastAsia"/>
          <w:sz w:val="24"/>
        </w:rPr>
        <w:t>与数据集不一致</w:t>
      </w:r>
      <w:r w:rsidRPr="00BC71B9">
        <w:rPr>
          <w:rFonts w:ascii="Times New Roman" w:eastAsia="宋体" w:hAnsi="Times New Roman" w:hint="eastAsia"/>
          <w:sz w:val="24"/>
        </w:rPr>
        <w:t>，</w:t>
      </w:r>
      <w:r>
        <w:rPr>
          <w:rFonts w:ascii="Times New Roman" w:eastAsia="宋体" w:hAnsi="Times New Roman" w:hint="eastAsia"/>
          <w:sz w:val="24"/>
        </w:rPr>
        <w:t>需仔细审查</w:t>
      </w:r>
      <w:bookmarkEnd w:id="18"/>
      <w:r>
        <w:rPr>
          <w:rFonts w:ascii="Times New Roman" w:eastAsia="宋体" w:hAnsi="Times New Roman" w:hint="eastAsia"/>
          <w:sz w:val="24"/>
        </w:rPr>
        <w:t>数据与文章内容，</w:t>
      </w:r>
      <w:r w:rsidRPr="00BC71B9">
        <w:rPr>
          <w:rFonts w:ascii="Times New Roman" w:eastAsia="宋体" w:hAnsi="Times New Roman" w:hint="eastAsia"/>
          <w:sz w:val="24"/>
        </w:rPr>
        <w:t>以</w:t>
      </w:r>
      <w:r>
        <w:rPr>
          <w:rFonts w:ascii="Times New Roman" w:eastAsia="宋体" w:hAnsi="Times New Roman" w:hint="eastAsia"/>
          <w:sz w:val="24"/>
        </w:rPr>
        <w:t>剔除无效数据后进入主要分析的有效被试量</w:t>
      </w:r>
      <w:r w:rsidRPr="00BC71B9">
        <w:rPr>
          <w:rFonts w:ascii="Times New Roman" w:eastAsia="宋体" w:hAnsi="Times New Roman" w:hint="eastAsia"/>
          <w:sz w:val="24"/>
        </w:rPr>
        <w:t>为准。</w:t>
      </w:r>
      <w:r>
        <w:rPr>
          <w:rFonts w:ascii="Times New Roman" w:eastAsia="宋体" w:hAnsi="Times New Roman" w:hint="eastAsia"/>
          <w:sz w:val="24"/>
        </w:rPr>
        <w:t>4</w:t>
      </w:r>
      <w:r w:rsidRPr="00BC71B9">
        <w:rPr>
          <w:rFonts w:ascii="Times New Roman" w:eastAsia="宋体" w:hAnsi="Times New Roman"/>
          <w:sz w:val="24"/>
        </w:rPr>
        <w:t>.</w:t>
      </w:r>
      <w:r w:rsidRPr="00BC71B9">
        <w:rPr>
          <w:rFonts w:ascii="Times New Roman" w:eastAsia="宋体" w:hAnsi="Times New Roman" w:hint="eastAsia"/>
          <w:sz w:val="24"/>
        </w:rPr>
        <w:t>若有效被试是按照不同实验组或者不同群体进行描述，请将各组或各群体求和，然后记录。</w:t>
      </w:r>
    </w:p>
    <w:p w14:paraId="759A7407" w14:textId="1E1BB8B0" w:rsidR="00965159" w:rsidRPr="00BC71B9" w:rsidRDefault="00965159" w:rsidP="00965159">
      <w:pPr>
        <w:pStyle w:val="ab"/>
        <w:numPr>
          <w:ilvl w:val="0"/>
          <w:numId w:val="6"/>
        </w:numPr>
        <w:spacing w:line="360" w:lineRule="auto"/>
        <w:ind w:firstLineChars="0"/>
        <w:rPr>
          <w:rFonts w:ascii="Times New Roman" w:eastAsia="宋体" w:hAnsi="Times New Roman"/>
          <w:sz w:val="24"/>
        </w:rPr>
      </w:pPr>
      <w:bookmarkStart w:id="19" w:name="_Hlk133411183"/>
      <w:r w:rsidRPr="00965159">
        <w:rPr>
          <w:rFonts w:ascii="Times New Roman" w:eastAsia="宋体" w:hAnsi="Times New Roman"/>
          <w:b/>
          <w:sz w:val="24"/>
        </w:rPr>
        <w:t>性别：</w:t>
      </w:r>
    </w:p>
    <w:p w14:paraId="41622296" w14:textId="17242238" w:rsidR="00965159" w:rsidRPr="00BC71B9" w:rsidRDefault="00965159" w:rsidP="00965159">
      <w:pPr>
        <w:pStyle w:val="ab"/>
        <w:numPr>
          <w:ilvl w:val="1"/>
          <w:numId w:val="6"/>
        </w:numPr>
        <w:spacing w:line="360" w:lineRule="auto"/>
        <w:ind w:firstLineChars="0"/>
        <w:rPr>
          <w:rFonts w:ascii="Times New Roman" w:eastAsia="宋体" w:hAnsi="Times New Roman"/>
          <w:sz w:val="24"/>
        </w:rPr>
      </w:pPr>
      <w:r>
        <w:rPr>
          <w:rFonts w:ascii="Times New Roman" w:eastAsia="宋体" w:hAnsi="Times New Roman" w:hint="eastAsia"/>
          <w:sz w:val="24"/>
        </w:rPr>
        <w:t>0</w:t>
      </w:r>
      <w:r w:rsidRPr="00965159">
        <w:rPr>
          <w:rFonts w:ascii="Times New Roman" w:eastAsia="宋体" w:hAnsi="Times New Roman"/>
          <w:sz w:val="24"/>
        </w:rPr>
        <w:t>.</w:t>
      </w:r>
      <w:r w:rsidRPr="00965159">
        <w:rPr>
          <w:rFonts w:ascii="Times New Roman" w:eastAsia="宋体" w:hAnsi="Times New Roman"/>
          <w:sz w:val="24"/>
        </w:rPr>
        <w:t>未报告；</w:t>
      </w:r>
      <w:r w:rsidRPr="00965159">
        <w:rPr>
          <w:rFonts w:ascii="Times New Roman" w:eastAsia="宋体" w:hAnsi="Times New Roman"/>
          <w:sz w:val="24"/>
        </w:rPr>
        <w:t xml:space="preserve"> 1.</w:t>
      </w:r>
      <w:r w:rsidRPr="00965159">
        <w:rPr>
          <w:rFonts w:ascii="Times New Roman" w:eastAsia="宋体" w:hAnsi="Times New Roman"/>
          <w:sz w:val="24"/>
        </w:rPr>
        <w:t>报告</w:t>
      </w:r>
    </w:p>
    <w:p w14:paraId="41ECF87E" w14:textId="0B08B4D3" w:rsidR="00965159" w:rsidRDefault="00965159" w:rsidP="00965159">
      <w:pPr>
        <w:ind w:left="420" w:firstLine="420"/>
        <w:rPr>
          <w:rFonts w:ascii="Times New Roman" w:eastAsia="宋体" w:hAnsi="Times New Roman"/>
          <w:sz w:val="24"/>
        </w:rPr>
      </w:pPr>
      <w:r w:rsidRPr="00BC71B9">
        <w:rPr>
          <w:rFonts w:ascii="Times New Roman" w:eastAsia="宋体" w:hAnsi="Times New Roman" w:hint="eastAsia"/>
          <w:sz w:val="24"/>
        </w:rPr>
        <w:t>说明：</w:t>
      </w:r>
      <w:r w:rsidRPr="00965159">
        <w:rPr>
          <w:rFonts w:ascii="Times New Roman" w:eastAsia="宋体" w:hAnsi="Times New Roman"/>
          <w:sz w:val="24"/>
        </w:rPr>
        <w:t>1.</w:t>
      </w:r>
      <w:r w:rsidRPr="00965159">
        <w:rPr>
          <w:rFonts w:ascii="Times New Roman" w:eastAsia="宋体" w:hAnsi="Times New Roman"/>
          <w:sz w:val="24"/>
        </w:rPr>
        <w:t>如果文章描述上同时拥有男性和女性人数以及男性和女性占比，</w:t>
      </w:r>
      <w:r w:rsidRPr="00965159">
        <w:rPr>
          <w:rFonts w:ascii="Times New Roman" w:eastAsia="宋体" w:hAnsi="Times New Roman" w:hint="eastAsia"/>
          <w:sz w:val="24"/>
        </w:rPr>
        <w:br/>
      </w:r>
      <w:proofErr w:type="gramStart"/>
      <w:r w:rsidRPr="00965159">
        <w:rPr>
          <w:rFonts w:ascii="Times New Roman" w:eastAsia="宋体" w:hAnsi="Times New Roman"/>
          <w:sz w:val="24"/>
        </w:rPr>
        <w:t>请记录</w:t>
      </w:r>
      <w:proofErr w:type="gramEnd"/>
      <w:r w:rsidRPr="00965159">
        <w:rPr>
          <w:rFonts w:ascii="Times New Roman" w:eastAsia="宋体" w:hAnsi="Times New Roman"/>
          <w:sz w:val="24"/>
        </w:rPr>
        <w:t>人数。</w:t>
      </w:r>
      <w:r w:rsidRPr="00965159">
        <w:rPr>
          <w:rFonts w:ascii="Times New Roman" w:eastAsia="宋体" w:hAnsi="Times New Roman"/>
          <w:sz w:val="24"/>
        </w:rPr>
        <w:t xml:space="preserve"> 2.</w:t>
      </w:r>
      <w:r w:rsidRPr="00965159">
        <w:rPr>
          <w:rFonts w:ascii="Times New Roman" w:eastAsia="宋体" w:hAnsi="Times New Roman"/>
          <w:sz w:val="24"/>
        </w:rPr>
        <w:t>若文章仅提供男性及女性人数占比，请分别</w:t>
      </w:r>
      <w:proofErr w:type="gramStart"/>
      <w:r w:rsidRPr="00965159">
        <w:rPr>
          <w:rFonts w:ascii="Times New Roman" w:eastAsia="宋体" w:hAnsi="Times New Roman"/>
          <w:sz w:val="24"/>
        </w:rPr>
        <w:t>记录占</w:t>
      </w:r>
      <w:proofErr w:type="gramEnd"/>
      <w:r w:rsidRPr="00965159">
        <w:rPr>
          <w:rFonts w:ascii="Times New Roman" w:eastAsia="宋体" w:hAnsi="Times New Roman"/>
          <w:sz w:val="24"/>
        </w:rPr>
        <w:t>比。</w:t>
      </w:r>
    </w:p>
    <w:bookmarkEnd w:id="19"/>
    <w:p w14:paraId="7F30170F" w14:textId="531A9FE8" w:rsidR="00965159" w:rsidRPr="00965159" w:rsidRDefault="00965159" w:rsidP="00965159">
      <w:pPr>
        <w:pStyle w:val="ab"/>
        <w:numPr>
          <w:ilvl w:val="0"/>
          <w:numId w:val="6"/>
        </w:numPr>
        <w:spacing w:line="360" w:lineRule="auto"/>
        <w:ind w:firstLineChars="0"/>
        <w:rPr>
          <w:rFonts w:ascii="Times New Roman" w:eastAsia="宋体" w:hAnsi="Times New Roman"/>
          <w:b/>
          <w:bCs/>
          <w:sz w:val="24"/>
        </w:rPr>
      </w:pPr>
      <w:r w:rsidRPr="00965159">
        <w:rPr>
          <w:rFonts w:ascii="Times New Roman" w:eastAsia="宋体" w:hAnsi="Times New Roman"/>
          <w:b/>
          <w:bCs/>
          <w:sz w:val="24"/>
        </w:rPr>
        <w:t>年龄：</w:t>
      </w:r>
    </w:p>
    <w:p w14:paraId="72F18E96" w14:textId="77777777" w:rsidR="00965159" w:rsidRDefault="00965159" w:rsidP="00965159">
      <w:pPr>
        <w:pStyle w:val="ab"/>
        <w:numPr>
          <w:ilvl w:val="1"/>
          <w:numId w:val="6"/>
        </w:numPr>
        <w:spacing w:line="360" w:lineRule="auto"/>
        <w:ind w:firstLineChars="0"/>
        <w:rPr>
          <w:rFonts w:ascii="Times New Roman" w:eastAsia="宋体" w:hAnsi="Times New Roman"/>
          <w:sz w:val="24"/>
        </w:rPr>
      </w:pPr>
      <w:r>
        <w:rPr>
          <w:rFonts w:ascii="Times New Roman" w:eastAsia="宋体" w:hAnsi="Times New Roman" w:hint="eastAsia"/>
          <w:sz w:val="24"/>
        </w:rPr>
        <w:t>0</w:t>
      </w:r>
      <w:r w:rsidRPr="00965159">
        <w:rPr>
          <w:rFonts w:ascii="Times New Roman" w:eastAsia="宋体" w:hAnsi="Times New Roman"/>
          <w:sz w:val="24"/>
        </w:rPr>
        <w:t>.</w:t>
      </w:r>
      <w:r w:rsidRPr="00965159">
        <w:rPr>
          <w:rFonts w:ascii="Times New Roman" w:eastAsia="宋体" w:hAnsi="Times New Roman"/>
          <w:sz w:val="24"/>
        </w:rPr>
        <w:t>未报告；</w:t>
      </w:r>
      <w:r w:rsidRPr="00965159">
        <w:rPr>
          <w:rFonts w:ascii="Times New Roman" w:eastAsia="宋体" w:hAnsi="Times New Roman"/>
          <w:sz w:val="24"/>
        </w:rPr>
        <w:t xml:space="preserve"> 1.</w:t>
      </w:r>
      <w:r w:rsidRPr="00965159">
        <w:rPr>
          <w:rFonts w:ascii="Times New Roman" w:eastAsia="宋体" w:hAnsi="Times New Roman"/>
          <w:sz w:val="24"/>
        </w:rPr>
        <w:t>报告</w:t>
      </w:r>
    </w:p>
    <w:p w14:paraId="5AB78096" w14:textId="32458324" w:rsidR="00965159" w:rsidRPr="00BC71B9" w:rsidRDefault="00965159" w:rsidP="00965159">
      <w:pPr>
        <w:pStyle w:val="ab"/>
        <w:numPr>
          <w:ilvl w:val="1"/>
          <w:numId w:val="6"/>
        </w:numPr>
        <w:spacing w:line="360" w:lineRule="auto"/>
        <w:ind w:firstLineChars="0"/>
        <w:rPr>
          <w:rFonts w:ascii="Times New Roman" w:eastAsia="宋体" w:hAnsi="Times New Roman"/>
          <w:sz w:val="24"/>
        </w:rPr>
      </w:pPr>
      <w:r w:rsidRPr="00965159">
        <w:rPr>
          <w:rFonts w:ascii="Times New Roman" w:eastAsia="宋体" w:hAnsi="Times New Roman"/>
          <w:sz w:val="24"/>
        </w:rPr>
        <w:t>如果报告，请摘录年龄的详细信息</w:t>
      </w:r>
    </w:p>
    <w:p w14:paraId="37F7FF50" w14:textId="758FD963" w:rsidR="00965159" w:rsidRDefault="00965159" w:rsidP="00965159">
      <w:pPr>
        <w:ind w:left="420" w:firstLine="420"/>
        <w:rPr>
          <w:rFonts w:ascii="Times New Roman" w:eastAsia="宋体" w:hAnsi="Times New Roman"/>
          <w:sz w:val="24"/>
        </w:rPr>
      </w:pPr>
      <w:r w:rsidRPr="00BC71B9">
        <w:rPr>
          <w:rFonts w:ascii="Times New Roman" w:eastAsia="宋体" w:hAnsi="Times New Roman" w:hint="eastAsia"/>
          <w:sz w:val="24"/>
        </w:rPr>
        <w:t>说明：</w:t>
      </w:r>
      <w:r w:rsidRPr="00965159">
        <w:rPr>
          <w:rFonts w:ascii="Times New Roman" w:eastAsia="宋体" w:hAnsi="Times New Roman"/>
          <w:sz w:val="24"/>
        </w:rPr>
        <w:t>1.</w:t>
      </w:r>
      <w:r w:rsidRPr="00965159">
        <w:rPr>
          <w:rFonts w:ascii="Times New Roman" w:eastAsia="宋体" w:hAnsi="Times New Roman"/>
          <w:sz w:val="24"/>
        </w:rPr>
        <w:t>如果文章描述上同时拥有男性和女性人数以及男性和女性占比，</w:t>
      </w:r>
      <w:r w:rsidRPr="00965159">
        <w:rPr>
          <w:rFonts w:ascii="Times New Roman" w:eastAsia="宋体" w:hAnsi="Times New Roman" w:hint="eastAsia"/>
          <w:sz w:val="24"/>
        </w:rPr>
        <w:br/>
      </w:r>
      <w:proofErr w:type="gramStart"/>
      <w:r w:rsidRPr="00965159">
        <w:rPr>
          <w:rFonts w:ascii="Times New Roman" w:eastAsia="宋体" w:hAnsi="Times New Roman"/>
          <w:sz w:val="24"/>
        </w:rPr>
        <w:t>请记录</w:t>
      </w:r>
      <w:proofErr w:type="gramEnd"/>
      <w:r w:rsidRPr="00965159">
        <w:rPr>
          <w:rFonts w:ascii="Times New Roman" w:eastAsia="宋体" w:hAnsi="Times New Roman"/>
          <w:sz w:val="24"/>
        </w:rPr>
        <w:t>人数。</w:t>
      </w:r>
      <w:r w:rsidRPr="00965159">
        <w:rPr>
          <w:rFonts w:ascii="Times New Roman" w:eastAsia="宋体" w:hAnsi="Times New Roman"/>
          <w:sz w:val="24"/>
        </w:rPr>
        <w:t xml:space="preserve"> 2. </w:t>
      </w:r>
      <w:r w:rsidRPr="00965159">
        <w:rPr>
          <w:rFonts w:ascii="Times New Roman" w:eastAsia="宋体" w:hAnsi="Times New Roman"/>
          <w:sz w:val="24"/>
        </w:rPr>
        <w:t>若文章中的年龄信息既未报告</w:t>
      </w:r>
      <w:r w:rsidRPr="00965159">
        <w:rPr>
          <w:rFonts w:ascii="Times New Roman" w:eastAsia="宋体" w:hAnsi="Times New Roman"/>
          <w:sz w:val="24"/>
        </w:rPr>
        <w:t>M±SD</w:t>
      </w:r>
      <w:r w:rsidRPr="00965159">
        <w:rPr>
          <w:rFonts w:ascii="Times New Roman" w:eastAsia="宋体" w:hAnsi="Times New Roman"/>
          <w:sz w:val="24"/>
        </w:rPr>
        <w:t>，也未报告年龄范围，</w:t>
      </w:r>
      <w:r w:rsidRPr="00965159">
        <w:rPr>
          <w:rFonts w:ascii="Times New Roman" w:eastAsia="宋体" w:hAnsi="Times New Roman"/>
          <w:sz w:val="24"/>
        </w:rPr>
        <w:t xml:space="preserve"> </w:t>
      </w:r>
      <w:proofErr w:type="gramStart"/>
      <w:r w:rsidRPr="00965159">
        <w:rPr>
          <w:rFonts w:ascii="Times New Roman" w:eastAsia="宋体" w:hAnsi="Times New Roman"/>
          <w:sz w:val="24"/>
        </w:rPr>
        <w:t>请记录</w:t>
      </w:r>
      <w:proofErr w:type="gramEnd"/>
      <w:r w:rsidRPr="00965159">
        <w:rPr>
          <w:rFonts w:ascii="Times New Roman" w:eastAsia="宋体" w:hAnsi="Times New Roman"/>
          <w:sz w:val="24"/>
        </w:rPr>
        <w:t>文章具体的描述内容。例如：</w:t>
      </w:r>
      <w:r w:rsidRPr="00965159">
        <w:rPr>
          <w:rFonts w:ascii="Times New Roman" w:eastAsia="宋体" w:hAnsi="Times New Roman"/>
          <w:sz w:val="24"/>
        </w:rPr>
        <w:t>13</w:t>
      </w:r>
      <w:r w:rsidRPr="00965159">
        <w:rPr>
          <w:rFonts w:ascii="Times New Roman" w:eastAsia="宋体" w:hAnsi="Times New Roman"/>
          <w:sz w:val="24"/>
        </w:rPr>
        <w:t>及以下</w:t>
      </w:r>
      <w:r w:rsidR="00DB0A1E">
        <w:rPr>
          <w:rFonts w:ascii="Times New Roman" w:eastAsia="宋体" w:hAnsi="Times New Roman" w:hint="eastAsia"/>
          <w:sz w:val="24"/>
        </w:rPr>
        <w:t>：</w:t>
      </w:r>
      <w:r w:rsidRPr="00965159">
        <w:rPr>
          <w:rFonts w:ascii="Times New Roman" w:eastAsia="宋体" w:hAnsi="Times New Roman"/>
          <w:sz w:val="24"/>
        </w:rPr>
        <w:t>28.9%</w:t>
      </w:r>
      <w:r w:rsidR="00DB0A1E">
        <w:rPr>
          <w:rFonts w:ascii="Times New Roman" w:eastAsia="宋体" w:hAnsi="Times New Roman" w:hint="eastAsia"/>
          <w:sz w:val="24"/>
        </w:rPr>
        <w:t>；</w:t>
      </w:r>
      <w:r w:rsidRPr="00965159">
        <w:rPr>
          <w:rFonts w:ascii="Times New Roman" w:eastAsia="宋体" w:hAnsi="Times New Roman"/>
          <w:sz w:val="24"/>
        </w:rPr>
        <w:t>14~16</w:t>
      </w:r>
      <w:r w:rsidR="00DB0A1E">
        <w:rPr>
          <w:rFonts w:ascii="Times New Roman" w:eastAsia="宋体" w:hAnsi="Times New Roman" w:hint="eastAsia"/>
          <w:sz w:val="24"/>
        </w:rPr>
        <w:t>：</w:t>
      </w:r>
      <w:r w:rsidRPr="00965159">
        <w:rPr>
          <w:rFonts w:ascii="Times New Roman" w:eastAsia="宋体" w:hAnsi="Times New Roman"/>
          <w:sz w:val="24"/>
        </w:rPr>
        <w:t>46.2%</w:t>
      </w:r>
      <w:r w:rsidR="00DB0A1E">
        <w:rPr>
          <w:rFonts w:ascii="Times New Roman" w:eastAsia="宋体" w:hAnsi="Times New Roman" w:hint="eastAsia"/>
          <w:sz w:val="24"/>
        </w:rPr>
        <w:t>；</w:t>
      </w:r>
      <w:r w:rsidRPr="00965159">
        <w:rPr>
          <w:rFonts w:ascii="Times New Roman" w:eastAsia="宋体" w:hAnsi="Times New Roman"/>
          <w:sz w:val="24"/>
        </w:rPr>
        <w:t xml:space="preserve">17 </w:t>
      </w:r>
      <w:r w:rsidRPr="00965159">
        <w:rPr>
          <w:rFonts w:ascii="Times New Roman" w:eastAsia="宋体" w:hAnsi="Times New Roman"/>
          <w:sz w:val="24"/>
        </w:rPr>
        <w:t>及以上</w:t>
      </w:r>
      <w:r w:rsidR="00DB0A1E">
        <w:rPr>
          <w:rFonts w:ascii="Times New Roman" w:eastAsia="宋体" w:hAnsi="Times New Roman" w:hint="eastAsia"/>
          <w:sz w:val="24"/>
        </w:rPr>
        <w:t>：</w:t>
      </w:r>
      <w:r w:rsidRPr="00965159">
        <w:rPr>
          <w:rFonts w:ascii="Times New Roman" w:eastAsia="宋体" w:hAnsi="Times New Roman"/>
          <w:sz w:val="24"/>
        </w:rPr>
        <w:t>24.9%</w:t>
      </w:r>
      <w:r w:rsidRPr="00965159">
        <w:rPr>
          <w:rFonts w:ascii="Times New Roman" w:eastAsia="宋体" w:hAnsi="Times New Roman"/>
          <w:sz w:val="24"/>
        </w:rPr>
        <w:t>。</w:t>
      </w:r>
      <w:r w:rsidRPr="00965159">
        <w:rPr>
          <w:rFonts w:ascii="Times New Roman" w:eastAsia="宋体" w:hAnsi="Times New Roman"/>
          <w:sz w:val="24"/>
        </w:rPr>
        <w:t xml:space="preserve"> 3.</w:t>
      </w:r>
      <w:r w:rsidRPr="00965159">
        <w:rPr>
          <w:rFonts w:ascii="Times New Roman" w:eastAsia="宋体" w:hAnsi="Times New Roman"/>
          <w:sz w:val="24"/>
        </w:rPr>
        <w:t>如果文章同时报告年龄的多种指标，尽可能都进行记录。</w:t>
      </w:r>
    </w:p>
    <w:p w14:paraId="58EC0B5A" w14:textId="16E7FF3F" w:rsidR="00DB0A1E" w:rsidRPr="00BC71B9" w:rsidRDefault="00DB0A1E" w:rsidP="00DB0A1E">
      <w:pPr>
        <w:pStyle w:val="ab"/>
        <w:numPr>
          <w:ilvl w:val="0"/>
          <w:numId w:val="6"/>
        </w:numPr>
        <w:spacing w:line="360" w:lineRule="auto"/>
        <w:ind w:firstLineChars="0"/>
        <w:rPr>
          <w:rFonts w:ascii="Times New Roman" w:eastAsia="宋体" w:hAnsi="Times New Roman"/>
          <w:sz w:val="24"/>
        </w:rPr>
      </w:pPr>
      <w:r w:rsidRPr="00DB0A1E">
        <w:rPr>
          <w:rFonts w:ascii="Times New Roman" w:eastAsia="宋体" w:hAnsi="Times New Roman"/>
          <w:b/>
          <w:sz w:val="24"/>
        </w:rPr>
        <w:t>社会经济地位</w:t>
      </w:r>
      <w:r w:rsidRPr="00965159">
        <w:rPr>
          <w:rFonts w:ascii="Times New Roman" w:eastAsia="宋体" w:hAnsi="Times New Roman"/>
          <w:b/>
          <w:sz w:val="24"/>
        </w:rPr>
        <w:t>：</w:t>
      </w:r>
    </w:p>
    <w:p w14:paraId="727C5742" w14:textId="2FC13A1D" w:rsidR="00DB0A1E" w:rsidRDefault="00DB0A1E" w:rsidP="00DB0A1E">
      <w:pPr>
        <w:pStyle w:val="ab"/>
        <w:numPr>
          <w:ilvl w:val="1"/>
          <w:numId w:val="6"/>
        </w:numPr>
        <w:spacing w:line="360" w:lineRule="auto"/>
        <w:ind w:firstLineChars="0"/>
        <w:rPr>
          <w:rFonts w:ascii="Times New Roman" w:eastAsia="宋体" w:hAnsi="Times New Roman"/>
          <w:sz w:val="24"/>
        </w:rPr>
      </w:pPr>
      <w:r>
        <w:rPr>
          <w:rFonts w:ascii="Times New Roman" w:eastAsia="宋体" w:hAnsi="Times New Roman" w:hint="eastAsia"/>
          <w:sz w:val="24"/>
        </w:rPr>
        <w:t>0</w:t>
      </w:r>
      <w:r w:rsidRPr="00965159">
        <w:rPr>
          <w:rFonts w:ascii="Times New Roman" w:eastAsia="宋体" w:hAnsi="Times New Roman"/>
          <w:sz w:val="24"/>
        </w:rPr>
        <w:t>.</w:t>
      </w:r>
      <w:r w:rsidRPr="00965159">
        <w:rPr>
          <w:rFonts w:ascii="Times New Roman" w:eastAsia="宋体" w:hAnsi="Times New Roman"/>
          <w:sz w:val="24"/>
        </w:rPr>
        <w:t>未报告；</w:t>
      </w:r>
      <w:r w:rsidRPr="00965159">
        <w:rPr>
          <w:rFonts w:ascii="Times New Roman" w:eastAsia="宋体" w:hAnsi="Times New Roman"/>
          <w:sz w:val="24"/>
        </w:rPr>
        <w:t xml:space="preserve"> 1.</w:t>
      </w:r>
      <w:r w:rsidRPr="00965159">
        <w:rPr>
          <w:rFonts w:ascii="Times New Roman" w:eastAsia="宋体" w:hAnsi="Times New Roman"/>
          <w:sz w:val="24"/>
        </w:rPr>
        <w:t>报告</w:t>
      </w:r>
    </w:p>
    <w:p w14:paraId="67130DCA" w14:textId="38137169" w:rsidR="00DB0A1E" w:rsidRPr="00BC71B9" w:rsidRDefault="00DB0A1E" w:rsidP="00DB0A1E">
      <w:pPr>
        <w:pStyle w:val="ab"/>
        <w:numPr>
          <w:ilvl w:val="1"/>
          <w:numId w:val="6"/>
        </w:numPr>
        <w:spacing w:line="360" w:lineRule="auto"/>
        <w:ind w:firstLineChars="0"/>
        <w:rPr>
          <w:rFonts w:ascii="Times New Roman" w:eastAsia="宋体" w:hAnsi="Times New Roman"/>
          <w:sz w:val="24"/>
        </w:rPr>
      </w:pPr>
      <w:r w:rsidRPr="00DB0A1E">
        <w:rPr>
          <w:rFonts w:ascii="Times New Roman" w:eastAsia="宋体" w:hAnsi="Times New Roman"/>
          <w:sz w:val="24"/>
        </w:rPr>
        <w:t>如果报告，摘录其报告的信息类别</w:t>
      </w:r>
    </w:p>
    <w:p w14:paraId="272C6E79" w14:textId="519210A3" w:rsidR="00DB0A1E" w:rsidRDefault="00DB0A1E" w:rsidP="00DB0A1E">
      <w:pPr>
        <w:ind w:left="420" w:firstLine="420"/>
        <w:rPr>
          <w:rFonts w:ascii="Times New Roman" w:eastAsia="宋体" w:hAnsi="Times New Roman"/>
          <w:sz w:val="24"/>
        </w:rPr>
      </w:pPr>
      <w:r w:rsidRPr="00BC71B9">
        <w:rPr>
          <w:rFonts w:ascii="Times New Roman" w:eastAsia="宋体" w:hAnsi="Times New Roman" w:hint="eastAsia"/>
          <w:sz w:val="24"/>
        </w:rPr>
        <w:t>说明：</w:t>
      </w:r>
      <w:r w:rsidRPr="00DB0A1E">
        <w:rPr>
          <w:rFonts w:ascii="Times New Roman" w:eastAsia="宋体" w:hAnsi="Times New Roman"/>
          <w:sz w:val="24"/>
        </w:rPr>
        <w:t>社会经济地位的信息类别分为：</w:t>
      </w:r>
      <w:r w:rsidRPr="00DB0A1E">
        <w:rPr>
          <w:rFonts w:ascii="Times New Roman" w:eastAsia="宋体" w:hAnsi="Times New Roman"/>
          <w:sz w:val="24"/>
        </w:rPr>
        <w:t xml:space="preserve"> 1. </w:t>
      </w:r>
      <w:r w:rsidRPr="00DB0A1E">
        <w:rPr>
          <w:rFonts w:ascii="Times New Roman" w:eastAsia="宋体" w:hAnsi="Times New Roman"/>
          <w:sz w:val="24"/>
        </w:rPr>
        <w:t>收入或者其他财产；</w:t>
      </w:r>
      <w:r w:rsidRPr="00DB0A1E">
        <w:rPr>
          <w:rFonts w:ascii="Times New Roman" w:eastAsia="宋体" w:hAnsi="Times New Roman"/>
          <w:sz w:val="24"/>
        </w:rPr>
        <w:t xml:space="preserve"> 2.</w:t>
      </w:r>
      <w:r w:rsidRPr="00DB0A1E">
        <w:rPr>
          <w:rFonts w:ascii="Times New Roman" w:eastAsia="宋体" w:hAnsi="Times New Roman"/>
          <w:sz w:val="24"/>
        </w:rPr>
        <w:t>主观社会阶层。记录时只需要记录相对应的数字即可。若被试同时涵盖以上两个</w:t>
      </w:r>
      <w:r w:rsidRPr="00DB0A1E">
        <w:rPr>
          <w:rFonts w:ascii="Times New Roman" w:eastAsia="宋体" w:hAnsi="Times New Roman"/>
          <w:sz w:val="24"/>
        </w:rPr>
        <w:lastRenderedPageBreak/>
        <w:t>类别，</w:t>
      </w:r>
      <w:proofErr w:type="gramStart"/>
      <w:r w:rsidRPr="00DB0A1E">
        <w:rPr>
          <w:rFonts w:ascii="Times New Roman" w:eastAsia="宋体" w:hAnsi="Times New Roman"/>
          <w:sz w:val="24"/>
        </w:rPr>
        <w:t>请记录</w:t>
      </w:r>
      <w:proofErr w:type="gramEnd"/>
      <w:r w:rsidRPr="00DB0A1E">
        <w:rPr>
          <w:rFonts w:ascii="Times New Roman" w:eastAsia="宋体" w:hAnsi="Times New Roman"/>
          <w:sz w:val="24"/>
        </w:rPr>
        <w:t>为：</w:t>
      </w:r>
      <w:r w:rsidRPr="00DB0A1E">
        <w:rPr>
          <w:rFonts w:ascii="Times New Roman" w:eastAsia="宋体" w:hAnsi="Times New Roman"/>
          <w:sz w:val="24"/>
        </w:rPr>
        <w:t>12</w:t>
      </w:r>
      <w:r w:rsidRPr="00DB0A1E">
        <w:rPr>
          <w:rFonts w:ascii="Times New Roman" w:eastAsia="宋体" w:hAnsi="Times New Roman"/>
          <w:sz w:val="24"/>
        </w:rPr>
        <w:t>。</w:t>
      </w:r>
    </w:p>
    <w:p w14:paraId="5D3976CE" w14:textId="7637F183" w:rsidR="00DB0A1E" w:rsidRPr="00BC71B9" w:rsidRDefault="00DB0A1E" w:rsidP="00DB0A1E">
      <w:pPr>
        <w:pStyle w:val="ab"/>
        <w:numPr>
          <w:ilvl w:val="0"/>
          <w:numId w:val="6"/>
        </w:numPr>
        <w:spacing w:line="360" w:lineRule="auto"/>
        <w:ind w:firstLineChars="0"/>
        <w:rPr>
          <w:rFonts w:ascii="Times New Roman" w:eastAsia="宋体" w:hAnsi="Times New Roman"/>
          <w:sz w:val="24"/>
        </w:rPr>
      </w:pPr>
      <w:r w:rsidRPr="00DB0A1E">
        <w:rPr>
          <w:rFonts w:ascii="Times New Roman" w:eastAsia="宋体" w:hAnsi="Times New Roman"/>
          <w:b/>
          <w:sz w:val="24"/>
        </w:rPr>
        <w:t>受教育水平</w:t>
      </w:r>
      <w:r w:rsidRPr="00965159">
        <w:rPr>
          <w:rFonts w:ascii="Times New Roman" w:eastAsia="宋体" w:hAnsi="Times New Roman"/>
          <w:b/>
          <w:sz w:val="24"/>
        </w:rPr>
        <w:t>：</w:t>
      </w:r>
    </w:p>
    <w:p w14:paraId="008FA537" w14:textId="77777777" w:rsidR="00DB0A1E" w:rsidRPr="00BC71B9" w:rsidRDefault="00DB0A1E" w:rsidP="00DB0A1E">
      <w:pPr>
        <w:pStyle w:val="ab"/>
        <w:numPr>
          <w:ilvl w:val="1"/>
          <w:numId w:val="6"/>
        </w:numPr>
        <w:spacing w:line="360" w:lineRule="auto"/>
        <w:ind w:firstLineChars="0"/>
        <w:rPr>
          <w:rFonts w:ascii="Times New Roman" w:eastAsia="宋体" w:hAnsi="Times New Roman"/>
          <w:sz w:val="24"/>
        </w:rPr>
      </w:pPr>
      <w:r>
        <w:rPr>
          <w:rFonts w:ascii="Times New Roman" w:eastAsia="宋体" w:hAnsi="Times New Roman" w:hint="eastAsia"/>
          <w:sz w:val="24"/>
        </w:rPr>
        <w:t>0</w:t>
      </w:r>
      <w:r w:rsidRPr="00965159">
        <w:rPr>
          <w:rFonts w:ascii="Times New Roman" w:eastAsia="宋体" w:hAnsi="Times New Roman"/>
          <w:sz w:val="24"/>
        </w:rPr>
        <w:t>.</w:t>
      </w:r>
      <w:r w:rsidRPr="00965159">
        <w:rPr>
          <w:rFonts w:ascii="Times New Roman" w:eastAsia="宋体" w:hAnsi="Times New Roman"/>
          <w:sz w:val="24"/>
        </w:rPr>
        <w:t>未报告；</w:t>
      </w:r>
      <w:r w:rsidRPr="00965159">
        <w:rPr>
          <w:rFonts w:ascii="Times New Roman" w:eastAsia="宋体" w:hAnsi="Times New Roman"/>
          <w:sz w:val="24"/>
        </w:rPr>
        <w:t xml:space="preserve"> 1.</w:t>
      </w:r>
      <w:r w:rsidRPr="00965159">
        <w:rPr>
          <w:rFonts w:ascii="Times New Roman" w:eastAsia="宋体" w:hAnsi="Times New Roman"/>
          <w:sz w:val="24"/>
        </w:rPr>
        <w:t>报告</w:t>
      </w:r>
    </w:p>
    <w:p w14:paraId="3AE6DE95" w14:textId="55D4AF36" w:rsidR="00965159" w:rsidRDefault="00DB0A1E" w:rsidP="00DB0A1E">
      <w:pPr>
        <w:ind w:left="420" w:firstLine="420"/>
        <w:rPr>
          <w:rFonts w:ascii="Times New Roman" w:eastAsia="宋体" w:hAnsi="Times New Roman"/>
          <w:sz w:val="24"/>
        </w:rPr>
      </w:pPr>
      <w:r w:rsidRPr="00BC71B9">
        <w:rPr>
          <w:rFonts w:ascii="Times New Roman" w:eastAsia="宋体" w:hAnsi="Times New Roman" w:hint="eastAsia"/>
          <w:sz w:val="24"/>
        </w:rPr>
        <w:t>说明：</w:t>
      </w:r>
      <w:r w:rsidRPr="00DB0A1E">
        <w:rPr>
          <w:rFonts w:ascii="Times New Roman" w:eastAsia="宋体" w:hAnsi="Times New Roman"/>
          <w:sz w:val="24"/>
        </w:rPr>
        <w:t>受教育水平的信息类别分为：</w:t>
      </w:r>
      <w:r w:rsidRPr="00DB0A1E">
        <w:rPr>
          <w:rFonts w:ascii="Times New Roman" w:eastAsia="宋体" w:hAnsi="Times New Roman"/>
          <w:sz w:val="24"/>
        </w:rPr>
        <w:t xml:space="preserve"> 1.</w:t>
      </w:r>
      <w:r w:rsidRPr="00DB0A1E">
        <w:rPr>
          <w:rFonts w:ascii="Times New Roman" w:eastAsia="宋体" w:hAnsi="Times New Roman"/>
          <w:sz w:val="24"/>
        </w:rPr>
        <w:t>大专以下；</w:t>
      </w:r>
      <w:r w:rsidRPr="00DB0A1E">
        <w:rPr>
          <w:rFonts w:ascii="Times New Roman" w:eastAsia="宋体" w:hAnsi="Times New Roman"/>
          <w:sz w:val="24"/>
        </w:rPr>
        <w:t xml:space="preserve"> 2.</w:t>
      </w:r>
      <w:r w:rsidRPr="00DB0A1E">
        <w:rPr>
          <w:rFonts w:ascii="Times New Roman" w:eastAsia="宋体" w:hAnsi="Times New Roman"/>
          <w:sz w:val="24"/>
        </w:rPr>
        <w:t>大专及以上。</w:t>
      </w:r>
      <w:r w:rsidRPr="00DB0A1E">
        <w:rPr>
          <w:rFonts w:ascii="Times New Roman" w:eastAsia="宋体" w:hAnsi="Times New Roman"/>
          <w:sz w:val="24"/>
        </w:rPr>
        <w:t xml:space="preserve"> </w:t>
      </w:r>
      <w:r w:rsidRPr="00DB0A1E">
        <w:rPr>
          <w:rFonts w:ascii="Times New Roman" w:eastAsia="宋体" w:hAnsi="Times New Roman"/>
          <w:sz w:val="24"/>
        </w:rPr>
        <w:t>记录时只需要记录相对应的数字即可。</w:t>
      </w:r>
      <w:r w:rsidRPr="00DB0A1E">
        <w:rPr>
          <w:rFonts w:ascii="Times New Roman" w:eastAsia="宋体" w:hAnsi="Times New Roman"/>
          <w:sz w:val="24"/>
        </w:rPr>
        <w:t xml:space="preserve"> </w:t>
      </w:r>
      <w:r w:rsidRPr="00DB0A1E">
        <w:rPr>
          <w:rFonts w:ascii="Times New Roman" w:eastAsia="宋体" w:hAnsi="Times New Roman"/>
          <w:sz w:val="24"/>
        </w:rPr>
        <w:t>若被试同时涵盖以上两个类别，</w:t>
      </w:r>
      <w:proofErr w:type="gramStart"/>
      <w:r w:rsidRPr="00DB0A1E">
        <w:rPr>
          <w:rFonts w:ascii="Times New Roman" w:eastAsia="宋体" w:hAnsi="Times New Roman"/>
          <w:sz w:val="24"/>
        </w:rPr>
        <w:t>请记录</w:t>
      </w:r>
      <w:proofErr w:type="gramEnd"/>
      <w:r w:rsidRPr="00DB0A1E">
        <w:rPr>
          <w:rFonts w:ascii="Times New Roman" w:eastAsia="宋体" w:hAnsi="Times New Roman"/>
          <w:sz w:val="24"/>
        </w:rPr>
        <w:t>为：</w:t>
      </w:r>
      <w:r w:rsidRPr="00DB0A1E">
        <w:rPr>
          <w:rFonts w:ascii="Times New Roman" w:eastAsia="宋体" w:hAnsi="Times New Roman"/>
          <w:sz w:val="24"/>
        </w:rPr>
        <w:t>12</w:t>
      </w:r>
      <w:r w:rsidRPr="00965159">
        <w:rPr>
          <w:rFonts w:ascii="Times New Roman" w:eastAsia="宋体" w:hAnsi="Times New Roman"/>
          <w:sz w:val="24"/>
        </w:rPr>
        <w:t>。</w:t>
      </w:r>
    </w:p>
    <w:p w14:paraId="039DB996" w14:textId="77777777" w:rsidR="00965159" w:rsidRDefault="00965159" w:rsidP="00965159">
      <w:pPr>
        <w:rPr>
          <w:rFonts w:ascii="Times New Roman" w:eastAsia="宋体" w:hAnsi="Times New Roman"/>
          <w:sz w:val="24"/>
        </w:rPr>
      </w:pPr>
    </w:p>
    <w:p w14:paraId="244DE325" w14:textId="3EA18C41" w:rsidR="00DB0A1E" w:rsidRPr="00285EE5" w:rsidRDefault="00DB0A1E" w:rsidP="00DB0A1E">
      <w:pPr>
        <w:pStyle w:val="ab"/>
        <w:numPr>
          <w:ilvl w:val="0"/>
          <w:numId w:val="6"/>
        </w:numPr>
        <w:spacing w:line="360" w:lineRule="auto"/>
        <w:ind w:firstLineChars="0"/>
        <w:rPr>
          <w:rFonts w:ascii="Times New Roman" w:eastAsia="宋体" w:hAnsi="Times New Roman"/>
          <w:sz w:val="24"/>
          <w:highlight w:val="yellow"/>
        </w:rPr>
      </w:pPr>
      <w:bookmarkStart w:id="20" w:name="_Hlk133411372"/>
      <w:r w:rsidRPr="00285EE5">
        <w:rPr>
          <w:rFonts w:ascii="Times New Roman" w:eastAsia="宋体" w:hAnsi="Times New Roman"/>
          <w:b/>
          <w:sz w:val="24"/>
          <w:highlight w:val="yellow"/>
        </w:rPr>
        <w:t>民族</w:t>
      </w:r>
      <w:r w:rsidR="0076451E">
        <w:rPr>
          <w:rFonts w:ascii="Times New Roman" w:eastAsia="宋体" w:hAnsi="Times New Roman" w:hint="eastAsia"/>
          <w:b/>
          <w:sz w:val="24"/>
          <w:highlight w:val="yellow"/>
        </w:rPr>
        <w:t>（</w:t>
      </w:r>
      <w:r w:rsidR="0076451E" w:rsidRPr="0076451E">
        <w:rPr>
          <w:rFonts w:ascii="Times New Roman" w:eastAsia="宋体" w:hAnsi="Times New Roman"/>
          <w:b/>
          <w:sz w:val="24"/>
          <w:highlight w:val="yellow"/>
        </w:rPr>
        <w:t>Ethnicity</w:t>
      </w:r>
      <w:r w:rsidR="0076451E">
        <w:rPr>
          <w:rFonts w:ascii="Times New Roman" w:eastAsia="宋体" w:hAnsi="Times New Roman" w:hint="eastAsia"/>
          <w:b/>
          <w:sz w:val="24"/>
          <w:highlight w:val="yellow"/>
        </w:rPr>
        <w:t>）</w:t>
      </w:r>
      <w:r w:rsidRPr="00285EE5">
        <w:rPr>
          <w:rFonts w:ascii="Times New Roman" w:eastAsia="宋体" w:hAnsi="Times New Roman"/>
          <w:b/>
          <w:sz w:val="24"/>
          <w:highlight w:val="yellow"/>
        </w:rPr>
        <w:t>：</w:t>
      </w:r>
    </w:p>
    <w:p w14:paraId="5B0FB757" w14:textId="77777777" w:rsidR="00DB0A1E" w:rsidRPr="00195C84" w:rsidRDefault="00DB0A1E" w:rsidP="00DB0A1E">
      <w:pPr>
        <w:pStyle w:val="ab"/>
        <w:numPr>
          <w:ilvl w:val="1"/>
          <w:numId w:val="6"/>
        </w:numPr>
        <w:spacing w:line="360" w:lineRule="auto"/>
        <w:ind w:firstLineChars="0"/>
        <w:rPr>
          <w:rFonts w:ascii="Times New Roman" w:eastAsia="宋体" w:hAnsi="Times New Roman"/>
          <w:sz w:val="24"/>
          <w:highlight w:val="yellow"/>
        </w:rPr>
      </w:pPr>
      <w:r w:rsidRPr="00285EE5">
        <w:rPr>
          <w:rFonts w:ascii="Times New Roman" w:eastAsia="宋体" w:hAnsi="Times New Roman" w:hint="eastAsia"/>
          <w:sz w:val="24"/>
          <w:highlight w:val="yellow"/>
        </w:rPr>
        <w:t>0</w:t>
      </w:r>
      <w:r w:rsidRPr="00285EE5">
        <w:rPr>
          <w:rFonts w:ascii="Times New Roman" w:eastAsia="宋体" w:hAnsi="Times New Roman"/>
          <w:sz w:val="24"/>
          <w:highlight w:val="yellow"/>
        </w:rPr>
        <w:t>.</w:t>
      </w:r>
      <w:r w:rsidRPr="00285EE5">
        <w:rPr>
          <w:rFonts w:ascii="Times New Roman" w:eastAsia="宋体" w:hAnsi="Times New Roman"/>
          <w:sz w:val="24"/>
          <w:highlight w:val="yellow"/>
        </w:rPr>
        <w:t>未报告；</w:t>
      </w:r>
      <w:r w:rsidRPr="00285EE5">
        <w:rPr>
          <w:rFonts w:ascii="Times New Roman" w:eastAsia="宋体" w:hAnsi="Times New Roman"/>
          <w:sz w:val="24"/>
          <w:highlight w:val="yellow"/>
        </w:rPr>
        <w:t xml:space="preserve"> 1.</w:t>
      </w:r>
      <w:r w:rsidRPr="00285EE5">
        <w:rPr>
          <w:rFonts w:ascii="Times New Roman" w:eastAsia="宋体" w:hAnsi="Times New Roman"/>
          <w:sz w:val="24"/>
          <w:highlight w:val="yellow"/>
        </w:rPr>
        <w:t>报告</w:t>
      </w:r>
    </w:p>
    <w:p w14:paraId="04F96797" w14:textId="4879EB83" w:rsidR="00DB0A1E" w:rsidRDefault="00DB0A1E" w:rsidP="00DB0A1E">
      <w:pPr>
        <w:ind w:left="420" w:firstLine="420"/>
        <w:rPr>
          <w:rFonts w:ascii="Times New Roman" w:eastAsia="宋体" w:hAnsi="Times New Roman"/>
          <w:sz w:val="24"/>
        </w:rPr>
      </w:pPr>
      <w:r w:rsidRPr="00195C84">
        <w:rPr>
          <w:rFonts w:ascii="Times New Roman" w:eastAsia="宋体" w:hAnsi="Times New Roman" w:hint="eastAsia"/>
          <w:sz w:val="24"/>
          <w:highlight w:val="yellow"/>
        </w:rPr>
        <w:t>说明：</w:t>
      </w:r>
      <w:r w:rsidRPr="00195C84">
        <w:rPr>
          <w:rFonts w:ascii="Times New Roman" w:eastAsia="宋体" w:hAnsi="Times New Roman"/>
          <w:sz w:val="24"/>
          <w:highlight w:val="yellow"/>
        </w:rPr>
        <w:t>如果报告，摘录其信息，比如：</w:t>
      </w:r>
      <w:r w:rsidR="00195C84" w:rsidRPr="00195C84">
        <w:rPr>
          <w:rFonts w:ascii="Times New Roman" w:eastAsia="宋体" w:hAnsi="Times New Roman"/>
          <w:sz w:val="24"/>
          <w:highlight w:val="yellow"/>
        </w:rPr>
        <w:t>Japanese</w:t>
      </w:r>
      <w:r w:rsidRPr="00195C84">
        <w:rPr>
          <w:rFonts w:ascii="Times New Roman" w:eastAsia="宋体" w:hAnsi="Times New Roman"/>
          <w:sz w:val="24"/>
          <w:highlight w:val="yellow"/>
        </w:rPr>
        <w:t xml:space="preserve">; </w:t>
      </w:r>
      <w:r w:rsidR="00195C84" w:rsidRPr="00195C84">
        <w:rPr>
          <w:rFonts w:ascii="Times New Roman" w:eastAsia="宋体" w:hAnsi="Times New Roman"/>
          <w:sz w:val="24"/>
          <w:highlight w:val="yellow"/>
        </w:rPr>
        <w:t>Hispanic</w:t>
      </w:r>
      <w:r w:rsidRPr="00195C84">
        <w:rPr>
          <w:rFonts w:ascii="Times New Roman" w:eastAsia="宋体" w:hAnsi="Times New Roman"/>
          <w:sz w:val="24"/>
          <w:highlight w:val="yellow"/>
        </w:rPr>
        <w:t>。</w:t>
      </w:r>
    </w:p>
    <w:bookmarkEnd w:id="20"/>
    <w:p w14:paraId="46B4979B" w14:textId="6BCD0984" w:rsidR="00DB0A1E" w:rsidRPr="00BC71B9" w:rsidRDefault="00DB0A1E" w:rsidP="00DB0A1E">
      <w:pPr>
        <w:pStyle w:val="ab"/>
        <w:numPr>
          <w:ilvl w:val="0"/>
          <w:numId w:val="6"/>
        </w:numPr>
        <w:spacing w:line="360" w:lineRule="auto"/>
        <w:ind w:firstLineChars="0"/>
        <w:rPr>
          <w:rFonts w:ascii="Times New Roman" w:eastAsia="宋体" w:hAnsi="Times New Roman"/>
          <w:sz w:val="24"/>
        </w:rPr>
      </w:pPr>
      <w:r w:rsidRPr="00DB0A1E">
        <w:rPr>
          <w:rFonts w:ascii="Times New Roman" w:eastAsia="宋体" w:hAnsi="Times New Roman"/>
          <w:b/>
          <w:sz w:val="24"/>
        </w:rPr>
        <w:t>职业</w:t>
      </w:r>
      <w:r w:rsidRPr="00965159">
        <w:rPr>
          <w:rFonts w:ascii="Times New Roman" w:eastAsia="宋体" w:hAnsi="Times New Roman"/>
          <w:b/>
          <w:sz w:val="24"/>
        </w:rPr>
        <w:t>：</w:t>
      </w:r>
    </w:p>
    <w:p w14:paraId="1928E569" w14:textId="77777777" w:rsidR="00DB0A1E" w:rsidRPr="00BC71B9" w:rsidRDefault="00DB0A1E" w:rsidP="00DB0A1E">
      <w:pPr>
        <w:pStyle w:val="ab"/>
        <w:numPr>
          <w:ilvl w:val="1"/>
          <w:numId w:val="6"/>
        </w:numPr>
        <w:spacing w:line="360" w:lineRule="auto"/>
        <w:ind w:firstLineChars="0"/>
        <w:rPr>
          <w:rFonts w:ascii="Times New Roman" w:eastAsia="宋体" w:hAnsi="Times New Roman"/>
          <w:sz w:val="24"/>
        </w:rPr>
      </w:pPr>
      <w:r>
        <w:rPr>
          <w:rFonts w:ascii="Times New Roman" w:eastAsia="宋体" w:hAnsi="Times New Roman" w:hint="eastAsia"/>
          <w:sz w:val="24"/>
        </w:rPr>
        <w:t>0</w:t>
      </w:r>
      <w:r w:rsidRPr="00965159">
        <w:rPr>
          <w:rFonts w:ascii="Times New Roman" w:eastAsia="宋体" w:hAnsi="Times New Roman"/>
          <w:sz w:val="24"/>
        </w:rPr>
        <w:t>.</w:t>
      </w:r>
      <w:r w:rsidRPr="00965159">
        <w:rPr>
          <w:rFonts w:ascii="Times New Roman" w:eastAsia="宋体" w:hAnsi="Times New Roman"/>
          <w:sz w:val="24"/>
        </w:rPr>
        <w:t>未报告；</w:t>
      </w:r>
      <w:r w:rsidRPr="00965159">
        <w:rPr>
          <w:rFonts w:ascii="Times New Roman" w:eastAsia="宋体" w:hAnsi="Times New Roman"/>
          <w:sz w:val="24"/>
        </w:rPr>
        <w:t xml:space="preserve"> 1.</w:t>
      </w:r>
      <w:r w:rsidRPr="00965159">
        <w:rPr>
          <w:rFonts w:ascii="Times New Roman" w:eastAsia="宋体" w:hAnsi="Times New Roman"/>
          <w:sz w:val="24"/>
        </w:rPr>
        <w:t>报告</w:t>
      </w:r>
    </w:p>
    <w:p w14:paraId="6FD488F5" w14:textId="4BB39579" w:rsidR="00DB0A1E" w:rsidRPr="00BC71B9" w:rsidRDefault="00DB0A1E" w:rsidP="00DB0A1E">
      <w:pPr>
        <w:pStyle w:val="ab"/>
        <w:numPr>
          <w:ilvl w:val="0"/>
          <w:numId w:val="6"/>
        </w:numPr>
        <w:spacing w:line="360" w:lineRule="auto"/>
        <w:ind w:firstLineChars="0"/>
        <w:rPr>
          <w:rFonts w:ascii="Times New Roman" w:eastAsia="宋体" w:hAnsi="Times New Roman"/>
          <w:sz w:val="24"/>
        </w:rPr>
      </w:pPr>
      <w:bookmarkStart w:id="21" w:name="_Hlk133411761"/>
      <w:bookmarkStart w:id="22" w:name="_Hlk133411533"/>
      <w:r w:rsidRPr="00DB0A1E">
        <w:rPr>
          <w:rFonts w:ascii="Times New Roman" w:eastAsia="宋体" w:hAnsi="Times New Roman"/>
          <w:b/>
          <w:sz w:val="24"/>
        </w:rPr>
        <w:t>宗教信仰</w:t>
      </w:r>
      <w:r w:rsidRPr="00965159">
        <w:rPr>
          <w:rFonts w:ascii="Times New Roman" w:eastAsia="宋体" w:hAnsi="Times New Roman"/>
          <w:b/>
          <w:sz w:val="24"/>
        </w:rPr>
        <w:t>：</w:t>
      </w:r>
    </w:p>
    <w:p w14:paraId="47972174" w14:textId="77777777" w:rsidR="00DB0A1E" w:rsidRDefault="00DB0A1E" w:rsidP="00DB0A1E">
      <w:pPr>
        <w:pStyle w:val="ab"/>
        <w:numPr>
          <w:ilvl w:val="1"/>
          <w:numId w:val="6"/>
        </w:numPr>
        <w:spacing w:line="360" w:lineRule="auto"/>
        <w:ind w:firstLineChars="0"/>
        <w:rPr>
          <w:rFonts w:ascii="Times New Roman" w:eastAsia="宋体" w:hAnsi="Times New Roman"/>
          <w:sz w:val="24"/>
        </w:rPr>
      </w:pPr>
      <w:r>
        <w:rPr>
          <w:rFonts w:ascii="Times New Roman" w:eastAsia="宋体" w:hAnsi="Times New Roman" w:hint="eastAsia"/>
          <w:sz w:val="24"/>
        </w:rPr>
        <w:t>0</w:t>
      </w:r>
      <w:r w:rsidRPr="00965159">
        <w:rPr>
          <w:rFonts w:ascii="Times New Roman" w:eastAsia="宋体" w:hAnsi="Times New Roman"/>
          <w:sz w:val="24"/>
        </w:rPr>
        <w:t>.</w:t>
      </w:r>
      <w:r w:rsidRPr="00965159">
        <w:rPr>
          <w:rFonts w:ascii="Times New Roman" w:eastAsia="宋体" w:hAnsi="Times New Roman"/>
          <w:sz w:val="24"/>
        </w:rPr>
        <w:t>未报告；</w:t>
      </w:r>
      <w:r w:rsidRPr="00965159">
        <w:rPr>
          <w:rFonts w:ascii="Times New Roman" w:eastAsia="宋体" w:hAnsi="Times New Roman"/>
          <w:sz w:val="24"/>
        </w:rPr>
        <w:t xml:space="preserve"> 1.</w:t>
      </w:r>
      <w:r w:rsidRPr="00965159">
        <w:rPr>
          <w:rFonts w:ascii="Times New Roman" w:eastAsia="宋体" w:hAnsi="Times New Roman"/>
          <w:sz w:val="24"/>
        </w:rPr>
        <w:t>报告</w:t>
      </w:r>
    </w:p>
    <w:p w14:paraId="3E0D4A61" w14:textId="59579BF2" w:rsidR="00DB0A1E" w:rsidRPr="00BC71B9" w:rsidRDefault="00DB0A1E" w:rsidP="00DB0A1E">
      <w:pPr>
        <w:pStyle w:val="ab"/>
        <w:numPr>
          <w:ilvl w:val="1"/>
          <w:numId w:val="6"/>
        </w:numPr>
        <w:spacing w:line="360" w:lineRule="auto"/>
        <w:ind w:firstLineChars="0"/>
        <w:rPr>
          <w:rFonts w:ascii="Times New Roman" w:eastAsia="宋体" w:hAnsi="Times New Roman"/>
          <w:sz w:val="24"/>
        </w:rPr>
      </w:pPr>
      <w:r w:rsidRPr="00DB0A1E">
        <w:rPr>
          <w:rFonts w:ascii="Times New Roman" w:eastAsia="宋体" w:hAnsi="Times New Roman"/>
          <w:sz w:val="24"/>
        </w:rPr>
        <w:t>若报告，摘录其详细信息。</w:t>
      </w:r>
    </w:p>
    <w:p w14:paraId="0BEB4220" w14:textId="6AEB3A99" w:rsidR="00DB0A1E" w:rsidRDefault="00DB0A1E" w:rsidP="00DB0A1E">
      <w:pPr>
        <w:ind w:left="420" w:firstLine="420"/>
        <w:rPr>
          <w:rFonts w:ascii="Times New Roman" w:eastAsia="宋体" w:hAnsi="Times New Roman"/>
          <w:sz w:val="24"/>
        </w:rPr>
      </w:pPr>
      <w:r w:rsidRPr="00BC71B9">
        <w:rPr>
          <w:rFonts w:ascii="Times New Roman" w:eastAsia="宋体" w:hAnsi="Times New Roman" w:hint="eastAsia"/>
          <w:sz w:val="24"/>
        </w:rPr>
        <w:t>说明：</w:t>
      </w:r>
      <w:r w:rsidRPr="00DB0A1E">
        <w:rPr>
          <w:rFonts w:ascii="Times New Roman" w:eastAsia="宋体" w:hAnsi="Times New Roman"/>
          <w:sz w:val="24"/>
        </w:rPr>
        <w:t>宗教信仰的信息类别分为：</w:t>
      </w:r>
      <w:r w:rsidRPr="00DB0A1E">
        <w:rPr>
          <w:rFonts w:ascii="Times New Roman" w:eastAsia="宋体" w:hAnsi="Times New Roman"/>
          <w:sz w:val="24"/>
        </w:rPr>
        <w:t xml:space="preserve"> 1.</w:t>
      </w:r>
      <w:r w:rsidRPr="00DB0A1E">
        <w:rPr>
          <w:rFonts w:ascii="Times New Roman" w:eastAsia="宋体" w:hAnsi="Times New Roman"/>
          <w:sz w:val="24"/>
        </w:rPr>
        <w:t>佛教；</w:t>
      </w:r>
      <w:r w:rsidRPr="00DB0A1E">
        <w:rPr>
          <w:rFonts w:ascii="Times New Roman" w:eastAsia="宋体" w:hAnsi="Times New Roman"/>
          <w:sz w:val="24"/>
        </w:rPr>
        <w:t xml:space="preserve"> 2.</w:t>
      </w:r>
      <w:r w:rsidRPr="00DB0A1E">
        <w:rPr>
          <w:rFonts w:ascii="Times New Roman" w:eastAsia="宋体" w:hAnsi="Times New Roman"/>
          <w:sz w:val="24"/>
        </w:rPr>
        <w:t>基督教；</w:t>
      </w:r>
      <w:r w:rsidRPr="00DB0A1E">
        <w:rPr>
          <w:rFonts w:ascii="Times New Roman" w:eastAsia="宋体" w:hAnsi="Times New Roman"/>
          <w:sz w:val="24"/>
        </w:rPr>
        <w:t xml:space="preserve"> 3.</w:t>
      </w:r>
      <w:r w:rsidRPr="00DB0A1E">
        <w:rPr>
          <w:rFonts w:ascii="Times New Roman" w:eastAsia="宋体" w:hAnsi="Times New Roman"/>
          <w:sz w:val="24"/>
        </w:rPr>
        <w:t>伊斯兰教；</w:t>
      </w:r>
      <w:r w:rsidRPr="00DB0A1E">
        <w:rPr>
          <w:rFonts w:ascii="Times New Roman" w:eastAsia="宋体" w:hAnsi="Times New Roman"/>
          <w:sz w:val="24"/>
        </w:rPr>
        <w:t xml:space="preserve"> 4.</w:t>
      </w:r>
      <w:r w:rsidRPr="00DB0A1E">
        <w:rPr>
          <w:rFonts w:ascii="Times New Roman" w:eastAsia="宋体" w:hAnsi="Times New Roman"/>
          <w:sz w:val="24"/>
        </w:rPr>
        <w:t>其他宗教信仰。记录时</w:t>
      </w:r>
      <w:bookmarkEnd w:id="21"/>
      <w:r w:rsidRPr="00DB0A1E">
        <w:rPr>
          <w:rFonts w:ascii="Times New Roman" w:eastAsia="宋体" w:hAnsi="Times New Roman"/>
          <w:sz w:val="24"/>
        </w:rPr>
        <w:t>只需要记录相对应的数字即可</w:t>
      </w:r>
      <w:r w:rsidRPr="00965159">
        <w:rPr>
          <w:rFonts w:ascii="Times New Roman" w:eastAsia="宋体" w:hAnsi="Times New Roman"/>
          <w:sz w:val="24"/>
        </w:rPr>
        <w:t>。</w:t>
      </w:r>
    </w:p>
    <w:bookmarkEnd w:id="22"/>
    <w:p w14:paraId="76FFC95A" w14:textId="36B8BB46" w:rsidR="00DB0A1E" w:rsidRPr="00285EE5" w:rsidRDefault="001F2732" w:rsidP="00DB0A1E">
      <w:pPr>
        <w:pStyle w:val="ab"/>
        <w:numPr>
          <w:ilvl w:val="0"/>
          <w:numId w:val="6"/>
        </w:numPr>
        <w:spacing w:line="360" w:lineRule="auto"/>
        <w:ind w:firstLineChars="0"/>
        <w:rPr>
          <w:rFonts w:ascii="Times New Roman" w:eastAsia="宋体" w:hAnsi="Times New Roman"/>
          <w:sz w:val="24"/>
          <w:highlight w:val="yellow"/>
        </w:rPr>
      </w:pPr>
      <w:r w:rsidRPr="00285EE5">
        <w:rPr>
          <w:rFonts w:ascii="Times New Roman" w:eastAsia="宋体" w:hAnsi="Times New Roman" w:hint="eastAsia"/>
          <w:b/>
          <w:sz w:val="24"/>
          <w:highlight w:val="yellow"/>
        </w:rPr>
        <w:t>国家或地区</w:t>
      </w:r>
      <w:r w:rsidR="00DB0A1E" w:rsidRPr="00285EE5">
        <w:rPr>
          <w:rFonts w:ascii="Times New Roman" w:eastAsia="宋体" w:hAnsi="Times New Roman"/>
          <w:b/>
          <w:sz w:val="24"/>
          <w:highlight w:val="yellow"/>
        </w:rPr>
        <w:t>：</w:t>
      </w:r>
    </w:p>
    <w:p w14:paraId="4DDC6C3E" w14:textId="1596C310" w:rsidR="00DB0A1E" w:rsidRPr="00285EE5" w:rsidRDefault="00DB0A1E" w:rsidP="00DB0A1E">
      <w:pPr>
        <w:pStyle w:val="ab"/>
        <w:numPr>
          <w:ilvl w:val="1"/>
          <w:numId w:val="6"/>
        </w:numPr>
        <w:spacing w:line="360" w:lineRule="auto"/>
        <w:ind w:firstLineChars="0"/>
        <w:rPr>
          <w:rFonts w:ascii="Times New Roman" w:eastAsia="宋体" w:hAnsi="Times New Roman"/>
          <w:sz w:val="24"/>
          <w:highlight w:val="yellow"/>
        </w:rPr>
      </w:pPr>
      <w:r w:rsidRPr="00285EE5">
        <w:rPr>
          <w:rFonts w:ascii="Times New Roman" w:eastAsia="宋体" w:hAnsi="Times New Roman"/>
          <w:sz w:val="24"/>
          <w:highlight w:val="yellow"/>
        </w:rPr>
        <w:t>0.</w:t>
      </w:r>
      <w:r w:rsidRPr="00285EE5">
        <w:rPr>
          <w:rFonts w:ascii="Times New Roman" w:eastAsia="宋体" w:hAnsi="Times New Roman"/>
          <w:sz w:val="24"/>
          <w:highlight w:val="yellow"/>
        </w:rPr>
        <w:t>未报告；</w:t>
      </w:r>
      <w:r w:rsidRPr="00285EE5">
        <w:rPr>
          <w:rFonts w:ascii="Times New Roman" w:eastAsia="宋体" w:hAnsi="Times New Roman"/>
          <w:sz w:val="24"/>
          <w:highlight w:val="yellow"/>
        </w:rPr>
        <w:t xml:space="preserve"> 1.</w:t>
      </w:r>
      <w:r w:rsidR="00195C84">
        <w:rPr>
          <w:rFonts w:ascii="Times New Roman" w:eastAsia="宋体" w:hAnsi="Times New Roman" w:hint="eastAsia"/>
          <w:sz w:val="24"/>
          <w:highlight w:val="yellow"/>
        </w:rPr>
        <w:t>报告</w:t>
      </w:r>
    </w:p>
    <w:p w14:paraId="1C316BC1" w14:textId="77777777" w:rsidR="00DB0A1E" w:rsidRPr="00285EE5" w:rsidRDefault="00DB0A1E" w:rsidP="00DB0A1E">
      <w:pPr>
        <w:pStyle w:val="ab"/>
        <w:numPr>
          <w:ilvl w:val="1"/>
          <w:numId w:val="6"/>
        </w:numPr>
        <w:spacing w:line="360" w:lineRule="auto"/>
        <w:ind w:firstLineChars="0"/>
        <w:rPr>
          <w:rFonts w:ascii="Times New Roman" w:eastAsia="宋体" w:hAnsi="Times New Roman"/>
          <w:sz w:val="24"/>
          <w:highlight w:val="yellow"/>
        </w:rPr>
      </w:pPr>
      <w:r w:rsidRPr="00285EE5">
        <w:rPr>
          <w:rFonts w:ascii="Times New Roman" w:eastAsia="宋体" w:hAnsi="Times New Roman"/>
          <w:sz w:val="24"/>
          <w:highlight w:val="yellow"/>
        </w:rPr>
        <w:t>若报告，摘录其详细信息。</w:t>
      </w:r>
    </w:p>
    <w:p w14:paraId="2EFF8DCD" w14:textId="7E665E24" w:rsidR="00DB0A1E" w:rsidRDefault="00DB0A1E" w:rsidP="00DB0A1E">
      <w:pPr>
        <w:ind w:left="420" w:firstLine="420"/>
        <w:rPr>
          <w:rFonts w:ascii="Times New Roman" w:eastAsia="宋体" w:hAnsi="Times New Roman"/>
          <w:sz w:val="24"/>
        </w:rPr>
      </w:pPr>
      <w:r w:rsidRPr="00285EE5">
        <w:rPr>
          <w:rFonts w:ascii="Times New Roman" w:eastAsia="宋体" w:hAnsi="Times New Roman" w:hint="eastAsia"/>
          <w:sz w:val="24"/>
          <w:highlight w:val="yellow"/>
        </w:rPr>
        <w:t>说明：</w:t>
      </w:r>
      <w:r w:rsidRPr="00285EE5">
        <w:rPr>
          <w:rFonts w:ascii="Times New Roman" w:eastAsia="宋体" w:hAnsi="Times New Roman"/>
          <w:sz w:val="24"/>
          <w:highlight w:val="yellow"/>
        </w:rPr>
        <w:t>说明：</w:t>
      </w:r>
      <w:r w:rsidRPr="00285EE5">
        <w:rPr>
          <w:rFonts w:ascii="Times New Roman" w:eastAsia="宋体" w:hAnsi="Times New Roman"/>
          <w:sz w:val="24"/>
          <w:highlight w:val="yellow"/>
        </w:rPr>
        <w:t xml:space="preserve"> 1.</w:t>
      </w:r>
      <w:r w:rsidR="00501957" w:rsidRPr="00285EE5">
        <w:rPr>
          <w:rFonts w:ascii="Times New Roman" w:eastAsia="宋体" w:hAnsi="Times New Roman" w:hint="eastAsia"/>
          <w:sz w:val="24"/>
          <w:highlight w:val="yellow"/>
        </w:rPr>
        <w:t xml:space="preserve"> </w:t>
      </w:r>
      <w:r w:rsidR="00501957" w:rsidRPr="00285EE5">
        <w:rPr>
          <w:rFonts w:ascii="Times New Roman" w:eastAsia="宋体" w:hAnsi="Times New Roman" w:hint="eastAsia"/>
          <w:sz w:val="24"/>
          <w:highlight w:val="yellow"/>
        </w:rPr>
        <w:t>国家或地区</w:t>
      </w:r>
      <w:r w:rsidRPr="00285EE5">
        <w:rPr>
          <w:rFonts w:ascii="Times New Roman" w:eastAsia="宋体" w:hAnsi="Times New Roman"/>
          <w:sz w:val="24"/>
          <w:highlight w:val="yellow"/>
        </w:rPr>
        <w:t>的编码只需要记录</w:t>
      </w:r>
      <w:r w:rsidR="001F2732" w:rsidRPr="00285EE5">
        <w:rPr>
          <w:rFonts w:ascii="Times New Roman" w:eastAsia="宋体" w:hAnsi="Times New Roman" w:hint="eastAsia"/>
          <w:sz w:val="24"/>
          <w:highlight w:val="yellow"/>
        </w:rPr>
        <w:t>两位</w:t>
      </w:r>
      <w:r w:rsidRPr="00285EE5">
        <w:rPr>
          <w:rFonts w:ascii="Times New Roman" w:eastAsia="宋体" w:hAnsi="Times New Roman"/>
          <w:sz w:val="24"/>
          <w:highlight w:val="yellow"/>
        </w:rPr>
        <w:t>简称，比如：</w:t>
      </w:r>
      <w:r w:rsidR="001F2732" w:rsidRPr="00285EE5">
        <w:rPr>
          <w:rFonts w:ascii="Times New Roman" w:eastAsia="宋体" w:hAnsi="Times New Roman" w:hint="eastAsia"/>
          <w:sz w:val="24"/>
          <w:highlight w:val="yellow"/>
        </w:rPr>
        <w:t>中国记为</w:t>
      </w:r>
      <w:r w:rsidR="001F2732" w:rsidRPr="00285EE5">
        <w:rPr>
          <w:rFonts w:ascii="Times New Roman" w:eastAsia="宋体" w:hAnsi="Times New Roman" w:hint="eastAsia"/>
          <w:sz w:val="24"/>
          <w:highlight w:val="yellow"/>
        </w:rPr>
        <w:t>C</w:t>
      </w:r>
      <w:r w:rsidR="001F2732" w:rsidRPr="00285EE5">
        <w:rPr>
          <w:rFonts w:ascii="Times New Roman" w:eastAsia="宋体" w:hAnsi="Times New Roman"/>
          <w:sz w:val="24"/>
          <w:highlight w:val="yellow"/>
        </w:rPr>
        <w:t>N</w:t>
      </w:r>
      <w:r w:rsidRPr="00285EE5">
        <w:rPr>
          <w:rFonts w:ascii="Times New Roman" w:eastAsia="宋体" w:hAnsi="Times New Roman"/>
          <w:sz w:val="24"/>
          <w:highlight w:val="yellow"/>
        </w:rPr>
        <w:t>；</w:t>
      </w:r>
      <w:r w:rsidRPr="00285EE5">
        <w:rPr>
          <w:rFonts w:ascii="Times New Roman" w:eastAsia="宋体" w:hAnsi="Times New Roman"/>
          <w:sz w:val="24"/>
          <w:highlight w:val="yellow"/>
        </w:rPr>
        <w:t xml:space="preserve"> 2.</w:t>
      </w:r>
      <w:r w:rsidRPr="00285EE5">
        <w:rPr>
          <w:rFonts w:ascii="Times New Roman" w:eastAsia="宋体" w:hAnsi="Times New Roman"/>
          <w:sz w:val="24"/>
          <w:highlight w:val="yellow"/>
        </w:rPr>
        <w:t>如果一个研究包含多个</w:t>
      </w:r>
      <w:r w:rsidR="00501957" w:rsidRPr="00285EE5">
        <w:rPr>
          <w:rFonts w:ascii="Times New Roman" w:eastAsia="宋体" w:hAnsi="Times New Roman" w:hint="eastAsia"/>
          <w:sz w:val="24"/>
          <w:highlight w:val="yellow"/>
        </w:rPr>
        <w:t>国家或地区</w:t>
      </w:r>
      <w:r w:rsidRPr="00285EE5">
        <w:rPr>
          <w:rFonts w:ascii="Times New Roman" w:eastAsia="宋体" w:hAnsi="Times New Roman"/>
          <w:sz w:val="24"/>
          <w:highlight w:val="yellow"/>
        </w:rPr>
        <w:t>，每个</w:t>
      </w:r>
      <w:r w:rsidR="00501957" w:rsidRPr="00285EE5">
        <w:rPr>
          <w:rFonts w:ascii="Times New Roman" w:eastAsia="宋体" w:hAnsi="Times New Roman" w:hint="eastAsia"/>
          <w:sz w:val="24"/>
          <w:highlight w:val="yellow"/>
        </w:rPr>
        <w:t>国家或地区</w:t>
      </w:r>
      <w:r w:rsidRPr="00285EE5">
        <w:rPr>
          <w:rFonts w:ascii="Times New Roman" w:eastAsia="宋体" w:hAnsi="Times New Roman"/>
          <w:sz w:val="24"/>
          <w:highlight w:val="yellow"/>
        </w:rPr>
        <w:t>单独记录；</w:t>
      </w:r>
      <w:r w:rsidRPr="00DB0A1E">
        <w:rPr>
          <w:rFonts w:ascii="Times New Roman" w:eastAsia="宋体" w:hAnsi="Times New Roman"/>
          <w:sz w:val="24"/>
        </w:rPr>
        <w:t xml:space="preserve"> </w:t>
      </w:r>
    </w:p>
    <w:p w14:paraId="1DD80E5C" w14:textId="77777777" w:rsidR="00501957" w:rsidRDefault="00501957" w:rsidP="00DB0A1E">
      <w:pPr>
        <w:ind w:left="420" w:firstLine="420"/>
        <w:rPr>
          <w:rFonts w:ascii="Times New Roman" w:eastAsia="宋体" w:hAnsi="Times New Roman"/>
          <w:sz w:val="24"/>
        </w:rPr>
      </w:pPr>
    </w:p>
    <w:p w14:paraId="63EBEC52" w14:textId="750DD5CE" w:rsidR="00DB0A1E" w:rsidRPr="00BC71B9" w:rsidRDefault="006B367E" w:rsidP="00DB0A1E">
      <w:pPr>
        <w:pStyle w:val="ab"/>
        <w:numPr>
          <w:ilvl w:val="0"/>
          <w:numId w:val="6"/>
        </w:numPr>
        <w:spacing w:line="360" w:lineRule="auto"/>
        <w:ind w:firstLineChars="0"/>
        <w:rPr>
          <w:rFonts w:ascii="Times New Roman" w:eastAsia="宋体" w:hAnsi="Times New Roman"/>
          <w:sz w:val="24"/>
        </w:rPr>
      </w:pPr>
      <w:bookmarkStart w:id="23" w:name="_Hlk133411686"/>
      <w:r w:rsidRPr="006B367E">
        <w:rPr>
          <w:rFonts w:ascii="Times New Roman" w:eastAsia="宋体" w:hAnsi="Times New Roman"/>
          <w:b/>
          <w:sz w:val="24"/>
        </w:rPr>
        <w:t>抽样方法</w:t>
      </w:r>
      <w:r w:rsidR="00DB0A1E" w:rsidRPr="00965159">
        <w:rPr>
          <w:rFonts w:ascii="Times New Roman" w:eastAsia="宋体" w:hAnsi="Times New Roman"/>
          <w:b/>
          <w:sz w:val="24"/>
        </w:rPr>
        <w:t>：</w:t>
      </w:r>
    </w:p>
    <w:p w14:paraId="6CD5F727" w14:textId="4A5DA2B5" w:rsidR="00DB0A1E" w:rsidRDefault="006B367E" w:rsidP="00DB0A1E">
      <w:pPr>
        <w:pStyle w:val="ab"/>
        <w:numPr>
          <w:ilvl w:val="1"/>
          <w:numId w:val="6"/>
        </w:numPr>
        <w:spacing w:line="360" w:lineRule="auto"/>
        <w:ind w:firstLineChars="0"/>
        <w:rPr>
          <w:rFonts w:ascii="Times New Roman" w:eastAsia="宋体" w:hAnsi="Times New Roman"/>
          <w:sz w:val="24"/>
        </w:rPr>
      </w:pPr>
      <w:r w:rsidRPr="006B367E">
        <w:rPr>
          <w:rFonts w:ascii="Times New Roman" w:eastAsia="宋体" w:hAnsi="Times New Roman"/>
          <w:sz w:val="24"/>
        </w:rPr>
        <w:t>0.</w:t>
      </w:r>
      <w:r w:rsidRPr="006B367E">
        <w:rPr>
          <w:rFonts w:ascii="Times New Roman" w:eastAsia="宋体" w:hAnsi="Times New Roman"/>
          <w:sz w:val="24"/>
        </w:rPr>
        <w:t>未报告；</w:t>
      </w:r>
      <w:r w:rsidRPr="006B367E">
        <w:rPr>
          <w:rFonts w:ascii="Times New Roman" w:eastAsia="宋体" w:hAnsi="Times New Roman"/>
          <w:sz w:val="24"/>
        </w:rPr>
        <w:t xml:space="preserve"> 1.</w:t>
      </w:r>
      <w:r w:rsidRPr="006B367E">
        <w:rPr>
          <w:rFonts w:ascii="Times New Roman" w:eastAsia="宋体" w:hAnsi="Times New Roman"/>
          <w:sz w:val="24"/>
        </w:rPr>
        <w:t>方便抽样；</w:t>
      </w:r>
      <w:r w:rsidRPr="006B367E">
        <w:rPr>
          <w:rFonts w:ascii="Times New Roman" w:eastAsia="宋体" w:hAnsi="Times New Roman"/>
          <w:sz w:val="24"/>
        </w:rPr>
        <w:t xml:space="preserve"> 2.</w:t>
      </w:r>
      <w:r w:rsidRPr="006B367E">
        <w:rPr>
          <w:rFonts w:ascii="Times New Roman" w:eastAsia="宋体" w:hAnsi="Times New Roman"/>
          <w:sz w:val="24"/>
        </w:rPr>
        <w:t>随机抽样；</w:t>
      </w:r>
      <w:r w:rsidRPr="006B367E">
        <w:rPr>
          <w:rFonts w:ascii="Times New Roman" w:eastAsia="宋体" w:hAnsi="Times New Roman"/>
          <w:sz w:val="24"/>
        </w:rPr>
        <w:t xml:space="preserve"> 3.</w:t>
      </w:r>
      <w:r w:rsidRPr="006B367E">
        <w:rPr>
          <w:rFonts w:ascii="Times New Roman" w:eastAsia="宋体" w:hAnsi="Times New Roman"/>
          <w:sz w:val="24"/>
        </w:rPr>
        <w:t>其他</w:t>
      </w:r>
    </w:p>
    <w:bookmarkEnd w:id="23"/>
    <w:p w14:paraId="45075E68" w14:textId="4C145FE2" w:rsidR="006B367E" w:rsidRPr="00BC71B9" w:rsidRDefault="006B367E" w:rsidP="006B367E">
      <w:pPr>
        <w:pStyle w:val="ab"/>
        <w:numPr>
          <w:ilvl w:val="0"/>
          <w:numId w:val="6"/>
        </w:numPr>
        <w:spacing w:line="360" w:lineRule="auto"/>
        <w:ind w:firstLineChars="0"/>
        <w:rPr>
          <w:rFonts w:ascii="Times New Roman" w:eastAsia="宋体" w:hAnsi="Times New Roman"/>
          <w:sz w:val="24"/>
        </w:rPr>
      </w:pPr>
      <w:r w:rsidRPr="006B367E">
        <w:rPr>
          <w:rFonts w:ascii="Times New Roman" w:eastAsia="宋体" w:hAnsi="Times New Roman"/>
          <w:b/>
          <w:sz w:val="24"/>
        </w:rPr>
        <w:lastRenderedPageBreak/>
        <w:t>被试招募方式</w:t>
      </w:r>
      <w:r w:rsidRPr="00965159">
        <w:rPr>
          <w:rFonts w:ascii="Times New Roman" w:eastAsia="宋体" w:hAnsi="Times New Roman"/>
          <w:b/>
          <w:sz w:val="24"/>
        </w:rPr>
        <w:t>：</w:t>
      </w:r>
    </w:p>
    <w:p w14:paraId="46BD9D6A" w14:textId="62E09F7C" w:rsidR="006B367E" w:rsidRDefault="006B367E" w:rsidP="006B367E">
      <w:pPr>
        <w:pStyle w:val="ab"/>
        <w:numPr>
          <w:ilvl w:val="1"/>
          <w:numId w:val="6"/>
        </w:numPr>
        <w:spacing w:line="360" w:lineRule="auto"/>
        <w:ind w:firstLineChars="0"/>
        <w:rPr>
          <w:rFonts w:ascii="Times New Roman" w:eastAsia="宋体" w:hAnsi="Times New Roman"/>
          <w:sz w:val="24"/>
        </w:rPr>
      </w:pPr>
      <w:r w:rsidRPr="006B367E">
        <w:rPr>
          <w:rFonts w:ascii="Times New Roman" w:eastAsia="宋体" w:hAnsi="Times New Roman"/>
          <w:sz w:val="24"/>
        </w:rPr>
        <w:t>0.</w:t>
      </w:r>
      <w:r w:rsidRPr="006B367E">
        <w:rPr>
          <w:rFonts w:ascii="Times New Roman" w:eastAsia="宋体" w:hAnsi="Times New Roman"/>
          <w:sz w:val="24"/>
        </w:rPr>
        <w:t>未报告；</w:t>
      </w:r>
      <w:r w:rsidRPr="006B367E">
        <w:rPr>
          <w:rFonts w:ascii="Times New Roman" w:eastAsia="宋体" w:hAnsi="Times New Roman"/>
          <w:sz w:val="24"/>
        </w:rPr>
        <w:t xml:space="preserve"> 1.</w:t>
      </w:r>
      <w:r w:rsidRPr="006B367E">
        <w:rPr>
          <w:rFonts w:ascii="Times New Roman" w:eastAsia="宋体" w:hAnsi="Times New Roman"/>
          <w:sz w:val="24"/>
        </w:rPr>
        <w:t>报告</w:t>
      </w:r>
    </w:p>
    <w:p w14:paraId="3E08C573" w14:textId="06B2DA97" w:rsidR="006B367E" w:rsidRDefault="006B367E" w:rsidP="006B367E">
      <w:pPr>
        <w:pStyle w:val="ab"/>
        <w:numPr>
          <w:ilvl w:val="1"/>
          <w:numId w:val="6"/>
        </w:numPr>
        <w:spacing w:line="360" w:lineRule="auto"/>
        <w:ind w:firstLineChars="0"/>
        <w:rPr>
          <w:rFonts w:ascii="Times New Roman" w:eastAsia="宋体" w:hAnsi="Times New Roman"/>
          <w:sz w:val="24"/>
        </w:rPr>
      </w:pPr>
      <w:r w:rsidRPr="006B367E">
        <w:rPr>
          <w:rFonts w:ascii="Times New Roman" w:eastAsia="宋体" w:hAnsi="Times New Roman"/>
          <w:sz w:val="24"/>
        </w:rPr>
        <w:t>如果报告，记录不同的被试招募方式。其中，在线数据收集记录在线</w:t>
      </w:r>
      <w:r w:rsidRPr="006B367E">
        <w:rPr>
          <w:rFonts w:ascii="Times New Roman" w:eastAsia="宋体" w:hAnsi="Times New Roman" w:hint="eastAsia"/>
          <w:sz w:val="24"/>
        </w:rPr>
        <w:br/>
      </w:r>
      <w:r w:rsidRPr="006B367E">
        <w:rPr>
          <w:rFonts w:ascii="Times New Roman" w:eastAsia="宋体" w:hAnsi="Times New Roman"/>
          <w:sz w:val="24"/>
        </w:rPr>
        <w:t>数据收集的平台。如果平台</w:t>
      </w:r>
      <w:proofErr w:type="gramStart"/>
      <w:r w:rsidRPr="006B367E">
        <w:rPr>
          <w:rFonts w:ascii="Times New Roman" w:eastAsia="宋体" w:hAnsi="Times New Roman"/>
          <w:sz w:val="24"/>
        </w:rPr>
        <w:t>名无法</w:t>
      </w:r>
      <w:proofErr w:type="gramEnd"/>
      <w:r w:rsidRPr="006B367E">
        <w:rPr>
          <w:rFonts w:ascii="Times New Roman" w:eastAsia="宋体" w:hAnsi="Times New Roman"/>
          <w:sz w:val="24"/>
        </w:rPr>
        <w:t>获取，记为</w:t>
      </w:r>
      <w:r w:rsidRPr="006B367E">
        <w:rPr>
          <w:rFonts w:ascii="Times New Roman" w:eastAsia="宋体" w:hAnsi="Times New Roman"/>
          <w:sz w:val="24"/>
        </w:rPr>
        <w:t>“crowdsourcing”</w:t>
      </w:r>
      <w:r w:rsidRPr="006B367E">
        <w:rPr>
          <w:rFonts w:ascii="Times New Roman" w:eastAsia="宋体" w:hAnsi="Times New Roman"/>
          <w:sz w:val="24"/>
        </w:rPr>
        <w:t>。线</w:t>
      </w:r>
      <w:r w:rsidRPr="006B367E">
        <w:rPr>
          <w:rFonts w:ascii="Times New Roman" w:eastAsia="宋体" w:hAnsi="Times New Roman" w:hint="eastAsia"/>
          <w:sz w:val="24"/>
        </w:rPr>
        <w:br/>
      </w:r>
      <w:proofErr w:type="gramStart"/>
      <w:r w:rsidRPr="006B367E">
        <w:rPr>
          <w:rFonts w:ascii="Times New Roman" w:eastAsia="宋体" w:hAnsi="Times New Roman"/>
          <w:sz w:val="24"/>
        </w:rPr>
        <w:t>下数据</w:t>
      </w:r>
      <w:proofErr w:type="gramEnd"/>
      <w:r w:rsidRPr="006B367E">
        <w:rPr>
          <w:rFonts w:ascii="Times New Roman" w:eastAsia="宋体" w:hAnsi="Times New Roman"/>
          <w:sz w:val="24"/>
        </w:rPr>
        <w:t>收集记为</w:t>
      </w:r>
      <w:r w:rsidRPr="006B367E">
        <w:rPr>
          <w:rFonts w:ascii="Times New Roman" w:eastAsia="宋体" w:hAnsi="Times New Roman"/>
          <w:sz w:val="24"/>
        </w:rPr>
        <w:t>“offline”</w:t>
      </w:r>
      <w:r w:rsidRPr="006B367E">
        <w:rPr>
          <w:rFonts w:ascii="Times New Roman" w:eastAsia="宋体" w:hAnsi="Times New Roman"/>
          <w:sz w:val="24"/>
        </w:rPr>
        <w:t>。不同的被试招募方式使用英文状态下的</w:t>
      </w:r>
      <w:r w:rsidRPr="006B367E">
        <w:rPr>
          <w:rFonts w:ascii="Times New Roman" w:eastAsia="宋体" w:hAnsi="Times New Roman" w:hint="eastAsia"/>
          <w:sz w:val="24"/>
        </w:rPr>
        <w:br/>
      </w:r>
      <w:r w:rsidRPr="006B367E">
        <w:rPr>
          <w:rFonts w:ascii="Times New Roman" w:eastAsia="宋体" w:hAnsi="Times New Roman"/>
          <w:sz w:val="24"/>
        </w:rPr>
        <w:t>逗号隔开。</w:t>
      </w:r>
    </w:p>
    <w:p w14:paraId="3E108B66" w14:textId="435010AF" w:rsidR="006B367E" w:rsidRPr="00BC71B9" w:rsidRDefault="006B367E" w:rsidP="006B367E">
      <w:pPr>
        <w:pStyle w:val="ab"/>
        <w:numPr>
          <w:ilvl w:val="0"/>
          <w:numId w:val="6"/>
        </w:numPr>
        <w:spacing w:line="360" w:lineRule="auto"/>
        <w:ind w:firstLineChars="0"/>
        <w:rPr>
          <w:rFonts w:ascii="Times New Roman" w:eastAsia="宋体" w:hAnsi="Times New Roman"/>
          <w:sz w:val="24"/>
        </w:rPr>
      </w:pPr>
      <w:r w:rsidRPr="006B367E">
        <w:rPr>
          <w:rFonts w:ascii="Times New Roman" w:eastAsia="宋体" w:hAnsi="Times New Roman"/>
          <w:b/>
          <w:sz w:val="24"/>
        </w:rPr>
        <w:t>摘要</w:t>
      </w:r>
      <w:r w:rsidRPr="00965159">
        <w:rPr>
          <w:rFonts w:ascii="Times New Roman" w:eastAsia="宋体" w:hAnsi="Times New Roman"/>
          <w:b/>
          <w:sz w:val="24"/>
        </w:rPr>
        <w:t>：</w:t>
      </w:r>
    </w:p>
    <w:p w14:paraId="1BC09DC6" w14:textId="3BE6767B" w:rsidR="006B367E" w:rsidRDefault="006B367E" w:rsidP="006B367E">
      <w:pPr>
        <w:pStyle w:val="ab"/>
        <w:numPr>
          <w:ilvl w:val="1"/>
          <w:numId w:val="6"/>
        </w:numPr>
        <w:spacing w:line="360" w:lineRule="auto"/>
        <w:ind w:firstLineChars="0"/>
        <w:rPr>
          <w:rFonts w:ascii="Times New Roman" w:eastAsia="宋体" w:hAnsi="Times New Roman"/>
          <w:sz w:val="24"/>
        </w:rPr>
      </w:pPr>
      <w:r w:rsidRPr="006B367E">
        <w:rPr>
          <w:rFonts w:ascii="Times New Roman" w:eastAsia="宋体" w:hAnsi="Times New Roman"/>
          <w:sz w:val="24"/>
        </w:rPr>
        <w:t>是否报告被试信息：</w:t>
      </w:r>
      <w:r w:rsidRPr="006B367E">
        <w:rPr>
          <w:rFonts w:ascii="Times New Roman" w:eastAsia="宋体" w:hAnsi="Times New Roman"/>
          <w:sz w:val="24"/>
        </w:rPr>
        <w:t xml:space="preserve"> 0.</w:t>
      </w:r>
      <w:r w:rsidRPr="006B367E">
        <w:rPr>
          <w:rFonts w:ascii="Times New Roman" w:eastAsia="宋体" w:hAnsi="Times New Roman"/>
          <w:sz w:val="24"/>
        </w:rPr>
        <w:t>未报告；</w:t>
      </w:r>
      <w:r w:rsidRPr="006B367E">
        <w:rPr>
          <w:rFonts w:ascii="Times New Roman" w:eastAsia="宋体" w:hAnsi="Times New Roman"/>
          <w:sz w:val="24"/>
        </w:rPr>
        <w:t xml:space="preserve"> 1.</w:t>
      </w:r>
      <w:r w:rsidRPr="006B367E">
        <w:rPr>
          <w:rFonts w:ascii="Times New Roman" w:eastAsia="宋体" w:hAnsi="Times New Roman"/>
          <w:sz w:val="24"/>
        </w:rPr>
        <w:t>报告</w:t>
      </w:r>
    </w:p>
    <w:p w14:paraId="477186FA" w14:textId="17C32E7F" w:rsidR="006B367E" w:rsidRPr="00BC71B9" w:rsidRDefault="006B367E" w:rsidP="006B367E">
      <w:pPr>
        <w:pStyle w:val="ab"/>
        <w:numPr>
          <w:ilvl w:val="1"/>
          <w:numId w:val="6"/>
        </w:numPr>
        <w:spacing w:line="360" w:lineRule="auto"/>
        <w:ind w:firstLineChars="0"/>
        <w:rPr>
          <w:rFonts w:ascii="Times New Roman" w:eastAsia="宋体" w:hAnsi="Times New Roman"/>
          <w:sz w:val="24"/>
        </w:rPr>
      </w:pPr>
      <w:r w:rsidRPr="006B367E">
        <w:rPr>
          <w:rFonts w:ascii="Times New Roman" w:eastAsia="宋体" w:hAnsi="Times New Roman"/>
          <w:sz w:val="24"/>
        </w:rPr>
        <w:t>如果被试为大学生，是否在摘要中提及：</w:t>
      </w:r>
      <w:r w:rsidRPr="006B367E">
        <w:rPr>
          <w:rFonts w:ascii="Times New Roman" w:eastAsia="宋体" w:hAnsi="Times New Roman"/>
          <w:sz w:val="24"/>
        </w:rPr>
        <w:t xml:space="preserve"> 0.</w:t>
      </w:r>
      <w:r w:rsidRPr="006B367E">
        <w:rPr>
          <w:rFonts w:ascii="Times New Roman" w:eastAsia="宋体" w:hAnsi="Times New Roman"/>
          <w:sz w:val="24"/>
        </w:rPr>
        <w:t>未提及；</w:t>
      </w:r>
      <w:r w:rsidRPr="006B367E">
        <w:rPr>
          <w:rFonts w:ascii="Times New Roman" w:eastAsia="宋体" w:hAnsi="Times New Roman"/>
          <w:sz w:val="24"/>
        </w:rPr>
        <w:t xml:space="preserve"> 1.</w:t>
      </w:r>
      <w:r w:rsidRPr="006B367E">
        <w:rPr>
          <w:rFonts w:ascii="Times New Roman" w:eastAsia="宋体" w:hAnsi="Times New Roman"/>
          <w:sz w:val="24"/>
        </w:rPr>
        <w:t>提及</w:t>
      </w:r>
      <w:r w:rsidRPr="00DB0A1E">
        <w:rPr>
          <w:rFonts w:ascii="Times New Roman" w:eastAsia="宋体" w:hAnsi="Times New Roman"/>
          <w:sz w:val="24"/>
        </w:rPr>
        <w:t>。</w:t>
      </w:r>
    </w:p>
    <w:p w14:paraId="72F70D5D" w14:textId="6B1F66BC" w:rsidR="006B367E" w:rsidRPr="00BC71B9" w:rsidRDefault="006B367E" w:rsidP="006B367E">
      <w:pPr>
        <w:pStyle w:val="ab"/>
        <w:numPr>
          <w:ilvl w:val="0"/>
          <w:numId w:val="6"/>
        </w:numPr>
        <w:spacing w:line="360" w:lineRule="auto"/>
        <w:ind w:firstLineChars="0"/>
        <w:rPr>
          <w:rFonts w:ascii="Times New Roman" w:eastAsia="宋体" w:hAnsi="Times New Roman"/>
          <w:sz w:val="24"/>
        </w:rPr>
      </w:pPr>
      <w:bookmarkStart w:id="24" w:name="_Hlk133411955"/>
      <w:r w:rsidRPr="006B367E">
        <w:rPr>
          <w:rFonts w:ascii="Times New Roman" w:eastAsia="宋体" w:hAnsi="Times New Roman"/>
          <w:b/>
          <w:bCs/>
          <w:sz w:val="24"/>
        </w:rPr>
        <w:t>generalization statement</w:t>
      </w:r>
      <w:r w:rsidRPr="00965159">
        <w:rPr>
          <w:rFonts w:ascii="Times New Roman" w:eastAsia="宋体" w:hAnsi="Times New Roman"/>
          <w:b/>
          <w:sz w:val="24"/>
        </w:rPr>
        <w:t>：</w:t>
      </w:r>
    </w:p>
    <w:p w14:paraId="0AC897AF" w14:textId="0FD79304" w:rsidR="006B367E" w:rsidRDefault="006B367E" w:rsidP="006B367E">
      <w:pPr>
        <w:pStyle w:val="ab"/>
        <w:numPr>
          <w:ilvl w:val="1"/>
          <w:numId w:val="6"/>
        </w:numPr>
        <w:spacing w:line="360" w:lineRule="auto"/>
        <w:ind w:firstLineChars="0"/>
        <w:rPr>
          <w:rFonts w:ascii="Times New Roman" w:eastAsia="宋体" w:hAnsi="Times New Roman"/>
          <w:sz w:val="24"/>
        </w:rPr>
      </w:pPr>
      <w:r w:rsidRPr="006B367E">
        <w:rPr>
          <w:rFonts w:ascii="Times New Roman" w:eastAsia="宋体" w:hAnsi="Times New Roman"/>
          <w:sz w:val="24"/>
        </w:rPr>
        <w:t>目标人群：</w:t>
      </w:r>
      <w:r w:rsidRPr="006B367E">
        <w:rPr>
          <w:rFonts w:ascii="Times New Roman" w:eastAsia="宋体" w:hAnsi="Times New Roman"/>
          <w:sz w:val="24"/>
        </w:rPr>
        <w:t xml:space="preserve"> 1.</w:t>
      </w:r>
      <w:r w:rsidRPr="006B367E">
        <w:rPr>
          <w:rFonts w:ascii="Times New Roman" w:eastAsia="宋体" w:hAnsi="Times New Roman"/>
          <w:sz w:val="24"/>
        </w:rPr>
        <w:t>陈述的特定人群；</w:t>
      </w:r>
      <w:r w:rsidRPr="006B367E">
        <w:rPr>
          <w:rFonts w:ascii="Times New Roman" w:eastAsia="宋体" w:hAnsi="Times New Roman"/>
          <w:sz w:val="24"/>
        </w:rPr>
        <w:t xml:space="preserve"> 2.</w:t>
      </w:r>
      <w:r w:rsidRPr="006B367E">
        <w:rPr>
          <w:rFonts w:ascii="Times New Roman" w:eastAsia="宋体" w:hAnsi="Times New Roman"/>
          <w:sz w:val="24"/>
        </w:rPr>
        <w:t>推断的特定人群；</w:t>
      </w:r>
      <w:r w:rsidRPr="006B367E">
        <w:rPr>
          <w:rFonts w:ascii="Times New Roman" w:eastAsia="宋体" w:hAnsi="Times New Roman"/>
          <w:sz w:val="24"/>
        </w:rPr>
        <w:t xml:space="preserve"> 3.</w:t>
      </w:r>
      <w:r w:rsidRPr="006B367E">
        <w:rPr>
          <w:rFonts w:ascii="Times New Roman" w:eastAsia="宋体" w:hAnsi="Times New Roman"/>
          <w:sz w:val="24"/>
        </w:rPr>
        <w:t>推断的一般人群；</w:t>
      </w:r>
      <w:r w:rsidRPr="006B367E">
        <w:rPr>
          <w:rFonts w:ascii="Times New Roman" w:eastAsia="宋体" w:hAnsi="Times New Roman"/>
          <w:sz w:val="24"/>
        </w:rPr>
        <w:t xml:space="preserve"> 4.</w:t>
      </w:r>
      <w:r w:rsidRPr="006B367E">
        <w:rPr>
          <w:rFonts w:ascii="Times New Roman" w:eastAsia="宋体" w:hAnsi="Times New Roman"/>
          <w:sz w:val="24"/>
        </w:rPr>
        <w:t>一般人群。</w:t>
      </w:r>
    </w:p>
    <w:p w14:paraId="4C6FC175" w14:textId="6609F139" w:rsidR="006B367E" w:rsidRPr="00BC71B9" w:rsidRDefault="006B367E" w:rsidP="006B367E">
      <w:pPr>
        <w:pStyle w:val="ab"/>
        <w:numPr>
          <w:ilvl w:val="1"/>
          <w:numId w:val="6"/>
        </w:numPr>
        <w:spacing w:line="360" w:lineRule="auto"/>
        <w:ind w:firstLineChars="0"/>
        <w:rPr>
          <w:rFonts w:ascii="Times New Roman" w:eastAsia="宋体" w:hAnsi="Times New Roman"/>
          <w:sz w:val="24"/>
        </w:rPr>
      </w:pPr>
      <w:r w:rsidRPr="006B367E">
        <w:rPr>
          <w:rFonts w:ascii="Times New Roman" w:eastAsia="宋体" w:hAnsi="Times New Roman"/>
          <w:sz w:val="24"/>
        </w:rPr>
        <w:t>编码依据：</w:t>
      </w:r>
      <w:r w:rsidRPr="006B367E">
        <w:rPr>
          <w:rFonts w:ascii="Times New Roman" w:eastAsia="宋体" w:hAnsi="Times New Roman"/>
          <w:sz w:val="24"/>
        </w:rPr>
        <w:t xml:space="preserve"> </w:t>
      </w:r>
      <w:r w:rsidRPr="006B367E">
        <w:rPr>
          <w:rFonts w:ascii="Times New Roman" w:eastAsia="宋体" w:hAnsi="Times New Roman"/>
          <w:sz w:val="24"/>
        </w:rPr>
        <w:t>记录编码者做出上一条编码的依据，即摘取原文</w:t>
      </w:r>
      <w:r w:rsidRPr="00DB0A1E">
        <w:rPr>
          <w:rFonts w:ascii="Times New Roman" w:eastAsia="宋体" w:hAnsi="Times New Roman"/>
          <w:sz w:val="24"/>
        </w:rPr>
        <w:t>。</w:t>
      </w:r>
    </w:p>
    <w:p w14:paraId="039C673D" w14:textId="54A2D23C" w:rsidR="006B367E" w:rsidRPr="006B367E" w:rsidRDefault="006B367E" w:rsidP="006B367E">
      <w:pPr>
        <w:pStyle w:val="ab"/>
        <w:spacing w:line="360" w:lineRule="auto"/>
        <w:ind w:left="840" w:firstLineChars="0"/>
        <w:rPr>
          <w:rFonts w:ascii="Times New Roman" w:eastAsia="宋体" w:hAnsi="Times New Roman"/>
          <w:sz w:val="24"/>
        </w:rPr>
      </w:pPr>
      <w:r w:rsidRPr="006B367E">
        <w:rPr>
          <w:rFonts w:ascii="Times New Roman" w:eastAsia="宋体" w:hAnsi="Times New Roman"/>
          <w:sz w:val="24"/>
        </w:rPr>
        <w:t>说明：</w:t>
      </w:r>
      <w:r w:rsidRPr="006B367E">
        <w:rPr>
          <w:rFonts w:ascii="Times New Roman" w:eastAsia="宋体" w:hAnsi="Times New Roman"/>
          <w:sz w:val="24"/>
        </w:rPr>
        <w:t xml:space="preserve"> </w:t>
      </w:r>
      <w:r w:rsidRPr="006B367E">
        <w:rPr>
          <w:rFonts w:ascii="Times New Roman" w:eastAsia="宋体" w:hAnsi="Times New Roman"/>
          <w:sz w:val="24"/>
        </w:rPr>
        <w:t>对于这两个条目，编码者首先阅读结论去寻找文章的目标人群。如果结论中未发现，</w:t>
      </w:r>
      <w:r w:rsidRPr="006B367E">
        <w:rPr>
          <w:rFonts w:ascii="Times New Roman" w:eastAsia="宋体" w:hAnsi="Times New Roman"/>
          <w:sz w:val="24"/>
        </w:rPr>
        <w:t xml:space="preserve"> </w:t>
      </w:r>
      <w:r w:rsidRPr="006B367E">
        <w:rPr>
          <w:rFonts w:ascii="Times New Roman" w:eastAsia="宋体" w:hAnsi="Times New Roman"/>
          <w:sz w:val="24"/>
        </w:rPr>
        <w:t>编码者就去</w:t>
      </w:r>
      <w:proofErr w:type="gramStart"/>
      <w:r w:rsidRPr="006B367E">
        <w:rPr>
          <w:rFonts w:ascii="Times New Roman" w:eastAsia="宋体" w:hAnsi="Times New Roman"/>
          <w:sz w:val="24"/>
        </w:rPr>
        <w:t>找文章</w:t>
      </w:r>
      <w:proofErr w:type="gramEnd"/>
      <w:r w:rsidRPr="006B367E">
        <w:rPr>
          <w:rFonts w:ascii="Times New Roman" w:eastAsia="宋体" w:hAnsi="Times New Roman"/>
          <w:sz w:val="24"/>
        </w:rPr>
        <w:t>的其他部分（首先是引言，然后是结果或者其他部分）。</w:t>
      </w:r>
      <w:bookmarkEnd w:id="24"/>
    </w:p>
    <w:p w14:paraId="70D962B2" w14:textId="7C5FCA81" w:rsidR="006B367E" w:rsidRPr="00BC71B9" w:rsidRDefault="006B367E" w:rsidP="006B367E">
      <w:pPr>
        <w:pStyle w:val="ab"/>
        <w:numPr>
          <w:ilvl w:val="0"/>
          <w:numId w:val="6"/>
        </w:numPr>
        <w:spacing w:line="360" w:lineRule="auto"/>
        <w:ind w:firstLineChars="0"/>
        <w:rPr>
          <w:rFonts w:ascii="Times New Roman" w:eastAsia="宋体" w:hAnsi="Times New Roman"/>
          <w:sz w:val="24"/>
        </w:rPr>
      </w:pPr>
      <w:r w:rsidRPr="006B367E">
        <w:rPr>
          <w:rFonts w:ascii="Times New Roman" w:eastAsia="宋体" w:hAnsi="Times New Roman"/>
          <w:b/>
          <w:bCs/>
          <w:sz w:val="24"/>
        </w:rPr>
        <w:t>备注</w:t>
      </w:r>
      <w:r w:rsidRPr="00965159">
        <w:rPr>
          <w:rFonts w:ascii="Times New Roman" w:eastAsia="宋体" w:hAnsi="Times New Roman"/>
          <w:b/>
          <w:sz w:val="24"/>
        </w:rPr>
        <w:t>：</w:t>
      </w:r>
    </w:p>
    <w:p w14:paraId="6760F72F" w14:textId="280A127B" w:rsidR="006B367E" w:rsidRDefault="006B367E" w:rsidP="006B367E">
      <w:pPr>
        <w:ind w:left="420" w:firstLine="420"/>
        <w:rPr>
          <w:rFonts w:ascii="Segoe UI Emoji" w:hAnsi="Segoe UI Emoji" w:cs="Segoe UI Emoji"/>
          <w:color w:val="000000"/>
          <w:sz w:val="20"/>
          <w:szCs w:val="20"/>
        </w:rPr>
      </w:pPr>
      <w:r w:rsidRPr="006B367E">
        <w:rPr>
          <w:rFonts w:ascii="Times New Roman" w:eastAsia="宋体" w:hAnsi="Times New Roman"/>
          <w:sz w:val="24"/>
        </w:rPr>
        <w:t>说明：</w:t>
      </w:r>
      <w:r w:rsidRPr="006B367E">
        <w:rPr>
          <w:rFonts w:ascii="Times New Roman" w:eastAsia="宋体" w:hAnsi="Times New Roman"/>
          <w:sz w:val="24"/>
        </w:rPr>
        <w:t xml:space="preserve"> 1.</w:t>
      </w:r>
      <w:r w:rsidRPr="006B367E">
        <w:rPr>
          <w:rFonts w:ascii="Times New Roman" w:eastAsia="宋体" w:hAnsi="Times New Roman"/>
          <w:sz w:val="24"/>
        </w:rPr>
        <w:t>大型数据集、二手数据、个案研究、动物研究以及挖掘数据类</w:t>
      </w:r>
      <w:r w:rsidRPr="006B367E">
        <w:rPr>
          <w:rFonts w:ascii="Times New Roman" w:eastAsia="宋体" w:hAnsi="Times New Roman" w:hint="eastAsia"/>
          <w:sz w:val="24"/>
        </w:rPr>
        <w:br/>
      </w:r>
      <w:r w:rsidRPr="006B367E">
        <w:rPr>
          <w:rFonts w:ascii="Times New Roman" w:eastAsia="宋体" w:hAnsi="Times New Roman"/>
          <w:sz w:val="24"/>
        </w:rPr>
        <w:t>研究请分别备注为：</w:t>
      </w:r>
      <w:r w:rsidRPr="006B367E">
        <w:rPr>
          <w:rFonts w:ascii="Times New Roman" w:eastAsia="宋体" w:hAnsi="Times New Roman"/>
          <w:sz w:val="24"/>
        </w:rPr>
        <w:t xml:space="preserve"> database</w:t>
      </w:r>
      <w:r w:rsidRPr="006B367E">
        <w:rPr>
          <w:rFonts w:ascii="Times New Roman" w:eastAsia="宋体" w:hAnsi="Times New Roman"/>
          <w:sz w:val="24"/>
        </w:rPr>
        <w:t>，</w:t>
      </w:r>
      <w:r w:rsidRPr="006B367E">
        <w:rPr>
          <w:rFonts w:ascii="Times New Roman" w:eastAsia="宋体" w:hAnsi="Times New Roman"/>
          <w:sz w:val="24"/>
        </w:rPr>
        <w:t xml:space="preserve"> secondary data</w:t>
      </w:r>
      <w:r w:rsidRPr="006B367E">
        <w:rPr>
          <w:rFonts w:ascii="Times New Roman" w:eastAsia="宋体" w:hAnsi="Times New Roman"/>
          <w:sz w:val="24"/>
        </w:rPr>
        <w:t>，</w:t>
      </w:r>
      <w:r w:rsidRPr="006B367E">
        <w:rPr>
          <w:rFonts w:ascii="Times New Roman" w:eastAsia="宋体" w:hAnsi="Times New Roman"/>
          <w:sz w:val="24"/>
        </w:rPr>
        <w:t xml:space="preserve"> case</w:t>
      </w:r>
      <w:r w:rsidRPr="006B367E">
        <w:rPr>
          <w:rFonts w:ascii="Times New Roman" w:eastAsia="宋体" w:hAnsi="Times New Roman"/>
          <w:sz w:val="24"/>
        </w:rPr>
        <w:t>，</w:t>
      </w:r>
      <w:r w:rsidRPr="006B367E">
        <w:rPr>
          <w:rFonts w:ascii="Times New Roman" w:eastAsia="宋体" w:hAnsi="Times New Roman"/>
          <w:sz w:val="24"/>
        </w:rPr>
        <w:t xml:space="preserve"> animal</w:t>
      </w:r>
      <w:r w:rsidRPr="006B367E">
        <w:rPr>
          <w:rFonts w:ascii="Times New Roman" w:eastAsia="宋体" w:hAnsi="Times New Roman"/>
          <w:sz w:val="24"/>
        </w:rPr>
        <w:t>，</w:t>
      </w:r>
      <w:r w:rsidRPr="006B367E">
        <w:rPr>
          <w:rFonts w:ascii="Times New Roman" w:eastAsia="宋体" w:hAnsi="Times New Roman"/>
          <w:sz w:val="24"/>
        </w:rPr>
        <w:t xml:space="preserve"> mining data</w:t>
      </w:r>
      <w:r w:rsidRPr="006B367E">
        <w:rPr>
          <w:rFonts w:ascii="Times New Roman" w:eastAsia="宋体" w:hAnsi="Times New Roman"/>
          <w:sz w:val="24"/>
        </w:rPr>
        <w:t>；</w:t>
      </w:r>
      <w:r w:rsidRPr="006B367E">
        <w:rPr>
          <w:rFonts w:ascii="Times New Roman" w:eastAsia="宋体" w:hAnsi="Times New Roman"/>
          <w:sz w:val="24"/>
        </w:rPr>
        <w:t xml:space="preserve"> 2.</w:t>
      </w:r>
      <w:r w:rsidRPr="006B367E">
        <w:rPr>
          <w:rFonts w:ascii="Times New Roman" w:eastAsia="宋体" w:hAnsi="Times New Roman"/>
          <w:sz w:val="24"/>
        </w:rPr>
        <w:t>多条备注请在每条备注前添加序号。</w:t>
      </w:r>
      <w:r w:rsidRPr="006B367E">
        <w:rPr>
          <w:rFonts w:ascii="Times New Roman" w:eastAsia="宋体" w:hAnsi="Times New Roman"/>
          <w:sz w:val="24"/>
        </w:rPr>
        <w:t xml:space="preserve"> 3.</w:t>
      </w:r>
      <w:r w:rsidRPr="006B367E">
        <w:rPr>
          <w:rFonts w:ascii="Times New Roman" w:eastAsia="宋体" w:hAnsi="Times New Roman"/>
          <w:sz w:val="24"/>
        </w:rPr>
        <w:t>除了必须备注之外，编码人员可以备注自己认为编码时想要记录的事项。</w:t>
      </w:r>
    </w:p>
    <w:p w14:paraId="4A402CAC" w14:textId="0859AB9F" w:rsidR="00965159" w:rsidRDefault="00965159" w:rsidP="00965159">
      <w:pPr>
        <w:rPr>
          <w:rFonts w:ascii="Times New Roman" w:eastAsia="宋体" w:hAnsi="Times New Roman"/>
          <w:sz w:val="24"/>
        </w:rPr>
      </w:pPr>
    </w:p>
    <w:p w14:paraId="35D6C148" w14:textId="77777777" w:rsidR="00965159" w:rsidRDefault="00965159" w:rsidP="00965159">
      <w:pPr>
        <w:rPr>
          <w:rFonts w:ascii="Times New Roman" w:eastAsia="宋体" w:hAnsi="Times New Roman"/>
          <w:sz w:val="24"/>
        </w:rPr>
      </w:pPr>
    </w:p>
    <w:p w14:paraId="439A84E4" w14:textId="77777777" w:rsidR="00965159" w:rsidRDefault="00965159" w:rsidP="00965159">
      <w:pPr>
        <w:rPr>
          <w:rFonts w:ascii="Times New Roman" w:eastAsia="宋体" w:hAnsi="Times New Roman"/>
          <w:sz w:val="24"/>
        </w:rPr>
      </w:pPr>
    </w:p>
    <w:p w14:paraId="1808FBC6" w14:textId="77777777" w:rsidR="00965159" w:rsidRPr="00E403DF" w:rsidRDefault="00965159" w:rsidP="00965159"/>
    <w:sectPr w:rsidR="00965159" w:rsidRPr="00E403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229E7" w14:textId="77777777" w:rsidR="00342C57" w:rsidRDefault="00342C57">
      <w:pPr>
        <w:spacing w:after="0" w:line="240" w:lineRule="auto"/>
      </w:pPr>
      <w:r>
        <w:separator/>
      </w:r>
    </w:p>
  </w:endnote>
  <w:endnote w:type="continuationSeparator" w:id="0">
    <w:p w14:paraId="420C9171" w14:textId="77777777" w:rsidR="00342C57" w:rsidRDefault="00342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dvOT118e7927">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212BC" w14:textId="77777777" w:rsidR="00342C57" w:rsidRDefault="00342C57">
      <w:pPr>
        <w:spacing w:after="0" w:line="240" w:lineRule="auto"/>
      </w:pPr>
      <w:r>
        <w:separator/>
      </w:r>
    </w:p>
  </w:footnote>
  <w:footnote w:type="continuationSeparator" w:id="0">
    <w:p w14:paraId="408ACC47" w14:textId="77777777" w:rsidR="00342C57" w:rsidRDefault="00342C57">
      <w:pPr>
        <w:spacing w:after="0" w:line="240" w:lineRule="auto"/>
      </w:pPr>
      <w:r>
        <w:continuationSeparator/>
      </w:r>
    </w:p>
  </w:footnote>
  <w:footnote w:id="1">
    <w:p w14:paraId="2E143D24" w14:textId="5C4713FA" w:rsidR="00D37617" w:rsidRDefault="00D37617">
      <w:pPr>
        <w:pStyle w:val="a7"/>
      </w:pPr>
      <w:r>
        <w:rPr>
          <w:rStyle w:val="aa"/>
        </w:rPr>
        <w:footnoteRef/>
      </w:r>
      <w:r>
        <w:t xml:space="preserve"> </w:t>
      </w:r>
      <w:r>
        <w:rPr>
          <w:rFonts w:hint="eastAsia"/>
        </w:rPr>
        <w:t>若在同一编码中，需要记录多条信息，信息间使用英文状态下的分号隔开。</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710FE"/>
    <w:multiLevelType w:val="multilevel"/>
    <w:tmpl w:val="0E2710F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14F47F42"/>
    <w:multiLevelType w:val="multilevel"/>
    <w:tmpl w:val="14F47F4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1D5B5DD8"/>
    <w:multiLevelType w:val="multilevel"/>
    <w:tmpl w:val="1D5B5DD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20551993"/>
    <w:multiLevelType w:val="hybridMultilevel"/>
    <w:tmpl w:val="2FEA8D68"/>
    <w:lvl w:ilvl="0" w:tplc="1660B3A4">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15:restartNumberingAfterBreak="0">
    <w:nsid w:val="22B23414"/>
    <w:multiLevelType w:val="multilevel"/>
    <w:tmpl w:val="22B23414"/>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26330D06"/>
    <w:multiLevelType w:val="singleLevel"/>
    <w:tmpl w:val="26330D06"/>
    <w:lvl w:ilvl="0">
      <w:start w:val="1"/>
      <w:numFmt w:val="bullet"/>
      <w:lvlText w:val=""/>
      <w:lvlJc w:val="left"/>
      <w:pPr>
        <w:ind w:left="420" w:hanging="420"/>
      </w:pPr>
      <w:rPr>
        <w:rFonts w:ascii="Wingdings" w:hAnsi="Wingdings" w:hint="default"/>
      </w:rPr>
    </w:lvl>
  </w:abstractNum>
  <w:abstractNum w:abstractNumId="6" w15:restartNumberingAfterBreak="0">
    <w:nsid w:val="348511E6"/>
    <w:multiLevelType w:val="multilevel"/>
    <w:tmpl w:val="FD3A20E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 w15:restartNumberingAfterBreak="0">
    <w:nsid w:val="38B70D43"/>
    <w:multiLevelType w:val="multilevel"/>
    <w:tmpl w:val="B0B6C29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 w15:restartNumberingAfterBreak="0">
    <w:nsid w:val="49CA07C7"/>
    <w:multiLevelType w:val="multilevel"/>
    <w:tmpl w:val="49CA07C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9" w15:restartNumberingAfterBreak="0">
    <w:nsid w:val="4C7C7CB7"/>
    <w:multiLevelType w:val="multilevel"/>
    <w:tmpl w:val="4C7C7CB7"/>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0" w15:restartNumberingAfterBreak="0">
    <w:nsid w:val="646D7BDD"/>
    <w:multiLevelType w:val="multilevel"/>
    <w:tmpl w:val="646D7BD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1" w15:restartNumberingAfterBreak="0">
    <w:nsid w:val="73A84469"/>
    <w:multiLevelType w:val="multilevel"/>
    <w:tmpl w:val="73A8446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2" w15:restartNumberingAfterBreak="0">
    <w:nsid w:val="7FCA3B6E"/>
    <w:multiLevelType w:val="multilevel"/>
    <w:tmpl w:val="7FCA3B6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16cid:durableId="543299929">
    <w:abstractNumId w:val="8"/>
  </w:num>
  <w:num w:numId="2" w16cid:durableId="1585261659">
    <w:abstractNumId w:val="4"/>
  </w:num>
  <w:num w:numId="3" w16cid:durableId="1874616123">
    <w:abstractNumId w:val="9"/>
  </w:num>
  <w:num w:numId="4" w16cid:durableId="1704357289">
    <w:abstractNumId w:val="2"/>
  </w:num>
  <w:num w:numId="5" w16cid:durableId="1169712261">
    <w:abstractNumId w:val="12"/>
  </w:num>
  <w:num w:numId="6" w16cid:durableId="1379696079">
    <w:abstractNumId w:val="0"/>
  </w:num>
  <w:num w:numId="7" w16cid:durableId="574974482">
    <w:abstractNumId w:val="1"/>
  </w:num>
  <w:num w:numId="8" w16cid:durableId="2017151994">
    <w:abstractNumId w:val="10"/>
  </w:num>
  <w:num w:numId="9" w16cid:durableId="1640068426">
    <w:abstractNumId w:val="11"/>
  </w:num>
  <w:num w:numId="10" w16cid:durableId="2019190220">
    <w:abstractNumId w:val="5"/>
  </w:num>
  <w:num w:numId="11" w16cid:durableId="1090396525">
    <w:abstractNumId w:val="3"/>
  </w:num>
  <w:num w:numId="12" w16cid:durableId="2100329832">
    <w:abstractNumId w:val="7"/>
  </w:num>
  <w:num w:numId="13" w16cid:durableId="151244845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u weibiao">
    <w15:presenceInfo w15:providerId="Windows Live" w15:userId="db6124b10c682c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QxNjE2MzE1NjIwsTBT0lEKTi0uzszPAykwNKsFAIs617QtAAAA"/>
    <w:docVar w:name="EN.InstantFormat" w:val="&lt;ENInstantFormat&gt;&lt;Enabled&gt;0&lt;/Enabled&gt;&lt;ScanUnformatted&gt;1&lt;/ScanUnformatted&gt;&lt;ScanChanges&gt;1&lt;/ScanChanges&gt;&lt;Suspended&gt;0&lt;/Suspended&gt;&lt;/ENInstantFormat&gt;"/>
    <w:docVar w:name="EN.Layout" w:val="&lt;ENLayout&gt;&lt;Style&gt;APA 7th-Annotate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90r5swp4ta2aaeexpavpwscvwe2varxsfxz&quot;&gt;subjects&lt;record-ids&gt;&lt;item&gt;1&lt;/item&gt;&lt;item&gt;2&lt;/item&gt;&lt;item&gt;6&lt;/item&gt;&lt;item&gt;10&lt;/item&gt;&lt;item&gt;12&lt;/item&gt;&lt;item&gt;18&lt;/item&gt;&lt;item&gt;19&lt;/item&gt;&lt;item&gt;20&lt;/item&gt;&lt;/record-ids&gt;&lt;/item&gt;&lt;/Libraries&gt;"/>
  </w:docVars>
  <w:rsids>
    <w:rsidRoot w:val="00DF265B"/>
    <w:rsid w:val="00007089"/>
    <w:rsid w:val="00010F1C"/>
    <w:rsid w:val="000153ED"/>
    <w:rsid w:val="00035C04"/>
    <w:rsid w:val="00045EF2"/>
    <w:rsid w:val="00054136"/>
    <w:rsid w:val="00065875"/>
    <w:rsid w:val="00076AEE"/>
    <w:rsid w:val="00082692"/>
    <w:rsid w:val="000834A6"/>
    <w:rsid w:val="00084D78"/>
    <w:rsid w:val="00086BFA"/>
    <w:rsid w:val="00097FD6"/>
    <w:rsid w:val="000A6B51"/>
    <w:rsid w:val="000B4870"/>
    <w:rsid w:val="000C15DC"/>
    <w:rsid w:val="000E2ADF"/>
    <w:rsid w:val="000F111E"/>
    <w:rsid w:val="001021B8"/>
    <w:rsid w:val="00103B77"/>
    <w:rsid w:val="00137ECB"/>
    <w:rsid w:val="001431A5"/>
    <w:rsid w:val="00151E74"/>
    <w:rsid w:val="001579BE"/>
    <w:rsid w:val="001647B7"/>
    <w:rsid w:val="00191E06"/>
    <w:rsid w:val="00192495"/>
    <w:rsid w:val="0019472A"/>
    <w:rsid w:val="00195C84"/>
    <w:rsid w:val="001B404E"/>
    <w:rsid w:val="001E3A67"/>
    <w:rsid w:val="001F2732"/>
    <w:rsid w:val="002044C5"/>
    <w:rsid w:val="00210D38"/>
    <w:rsid w:val="002110EC"/>
    <w:rsid w:val="00211159"/>
    <w:rsid w:val="00216CF0"/>
    <w:rsid w:val="00217297"/>
    <w:rsid w:val="00230A49"/>
    <w:rsid w:val="00243A65"/>
    <w:rsid w:val="0025333F"/>
    <w:rsid w:val="00262FAF"/>
    <w:rsid w:val="00270111"/>
    <w:rsid w:val="00272C70"/>
    <w:rsid w:val="00275E5D"/>
    <w:rsid w:val="00282C52"/>
    <w:rsid w:val="00285EE5"/>
    <w:rsid w:val="00293386"/>
    <w:rsid w:val="002B0118"/>
    <w:rsid w:val="002B101D"/>
    <w:rsid w:val="002D66AF"/>
    <w:rsid w:val="002E28B1"/>
    <w:rsid w:val="003142D4"/>
    <w:rsid w:val="003171CF"/>
    <w:rsid w:val="00317A78"/>
    <w:rsid w:val="00342C57"/>
    <w:rsid w:val="0034572C"/>
    <w:rsid w:val="00347B96"/>
    <w:rsid w:val="00350315"/>
    <w:rsid w:val="003561F8"/>
    <w:rsid w:val="00370FBA"/>
    <w:rsid w:val="00392884"/>
    <w:rsid w:val="00397E77"/>
    <w:rsid w:val="003A2ECB"/>
    <w:rsid w:val="003C07C4"/>
    <w:rsid w:val="003C4617"/>
    <w:rsid w:val="003D3B11"/>
    <w:rsid w:val="003F1644"/>
    <w:rsid w:val="003F72C8"/>
    <w:rsid w:val="004071A9"/>
    <w:rsid w:val="00414FFA"/>
    <w:rsid w:val="0042543E"/>
    <w:rsid w:val="00445CD2"/>
    <w:rsid w:val="00450DA1"/>
    <w:rsid w:val="00452B7E"/>
    <w:rsid w:val="0045398F"/>
    <w:rsid w:val="0046706A"/>
    <w:rsid w:val="00473FBF"/>
    <w:rsid w:val="00475792"/>
    <w:rsid w:val="004A3F30"/>
    <w:rsid w:val="004A5026"/>
    <w:rsid w:val="004C4BC6"/>
    <w:rsid w:val="004E019F"/>
    <w:rsid w:val="00501957"/>
    <w:rsid w:val="00504C12"/>
    <w:rsid w:val="00504DF3"/>
    <w:rsid w:val="0050668C"/>
    <w:rsid w:val="005136B4"/>
    <w:rsid w:val="0051669F"/>
    <w:rsid w:val="00517C75"/>
    <w:rsid w:val="0052228C"/>
    <w:rsid w:val="005300EF"/>
    <w:rsid w:val="00536974"/>
    <w:rsid w:val="0055275D"/>
    <w:rsid w:val="00556031"/>
    <w:rsid w:val="00577F0C"/>
    <w:rsid w:val="00593E13"/>
    <w:rsid w:val="005A72C3"/>
    <w:rsid w:val="005E102E"/>
    <w:rsid w:val="005E1FF1"/>
    <w:rsid w:val="005E60FE"/>
    <w:rsid w:val="005F42CA"/>
    <w:rsid w:val="005F7E20"/>
    <w:rsid w:val="006130EA"/>
    <w:rsid w:val="006162C5"/>
    <w:rsid w:val="00617957"/>
    <w:rsid w:val="00634167"/>
    <w:rsid w:val="00634D87"/>
    <w:rsid w:val="00664EBA"/>
    <w:rsid w:val="006A3C0B"/>
    <w:rsid w:val="006B1F07"/>
    <w:rsid w:val="006B367E"/>
    <w:rsid w:val="006C31A7"/>
    <w:rsid w:val="006E014F"/>
    <w:rsid w:val="006F3C85"/>
    <w:rsid w:val="00701C81"/>
    <w:rsid w:val="00732533"/>
    <w:rsid w:val="007542E9"/>
    <w:rsid w:val="0076451E"/>
    <w:rsid w:val="00765ADD"/>
    <w:rsid w:val="0078062D"/>
    <w:rsid w:val="0078371E"/>
    <w:rsid w:val="00790903"/>
    <w:rsid w:val="00792C96"/>
    <w:rsid w:val="007A504B"/>
    <w:rsid w:val="007A7BE7"/>
    <w:rsid w:val="007B0CCF"/>
    <w:rsid w:val="007B0E5E"/>
    <w:rsid w:val="007B176C"/>
    <w:rsid w:val="007C645F"/>
    <w:rsid w:val="007D25E5"/>
    <w:rsid w:val="007D391F"/>
    <w:rsid w:val="007E1C94"/>
    <w:rsid w:val="007F49EE"/>
    <w:rsid w:val="008050C1"/>
    <w:rsid w:val="00812504"/>
    <w:rsid w:val="00820C68"/>
    <w:rsid w:val="0084371B"/>
    <w:rsid w:val="00863243"/>
    <w:rsid w:val="00867879"/>
    <w:rsid w:val="00885809"/>
    <w:rsid w:val="008B33DA"/>
    <w:rsid w:val="008C6695"/>
    <w:rsid w:val="008E7354"/>
    <w:rsid w:val="008F2FD3"/>
    <w:rsid w:val="00906B90"/>
    <w:rsid w:val="009103AC"/>
    <w:rsid w:val="00913BF6"/>
    <w:rsid w:val="0092745A"/>
    <w:rsid w:val="009518E7"/>
    <w:rsid w:val="009540DB"/>
    <w:rsid w:val="009639A7"/>
    <w:rsid w:val="00965159"/>
    <w:rsid w:val="00966B65"/>
    <w:rsid w:val="00966C31"/>
    <w:rsid w:val="00970FDD"/>
    <w:rsid w:val="0097592D"/>
    <w:rsid w:val="00980AC6"/>
    <w:rsid w:val="00981ADF"/>
    <w:rsid w:val="0099043F"/>
    <w:rsid w:val="009936EE"/>
    <w:rsid w:val="00995B77"/>
    <w:rsid w:val="009A11BF"/>
    <w:rsid w:val="009B0700"/>
    <w:rsid w:val="009C1AFC"/>
    <w:rsid w:val="009C38E2"/>
    <w:rsid w:val="009C4387"/>
    <w:rsid w:val="009C61ED"/>
    <w:rsid w:val="009C7D0F"/>
    <w:rsid w:val="009E635B"/>
    <w:rsid w:val="00A01DBB"/>
    <w:rsid w:val="00A44DD4"/>
    <w:rsid w:val="00A54C80"/>
    <w:rsid w:val="00A65CAA"/>
    <w:rsid w:val="00A84421"/>
    <w:rsid w:val="00A90440"/>
    <w:rsid w:val="00A91724"/>
    <w:rsid w:val="00A94CA2"/>
    <w:rsid w:val="00A97522"/>
    <w:rsid w:val="00AA404A"/>
    <w:rsid w:val="00AC260F"/>
    <w:rsid w:val="00AD15C7"/>
    <w:rsid w:val="00AD3808"/>
    <w:rsid w:val="00AE159F"/>
    <w:rsid w:val="00AE245C"/>
    <w:rsid w:val="00B004BB"/>
    <w:rsid w:val="00B34057"/>
    <w:rsid w:val="00B364A2"/>
    <w:rsid w:val="00B4029A"/>
    <w:rsid w:val="00B509FB"/>
    <w:rsid w:val="00B51BB1"/>
    <w:rsid w:val="00B529FB"/>
    <w:rsid w:val="00B52C1B"/>
    <w:rsid w:val="00B6033A"/>
    <w:rsid w:val="00B747AD"/>
    <w:rsid w:val="00B74B62"/>
    <w:rsid w:val="00B8063A"/>
    <w:rsid w:val="00B86F32"/>
    <w:rsid w:val="00B902CA"/>
    <w:rsid w:val="00BA30AC"/>
    <w:rsid w:val="00BA4AAF"/>
    <w:rsid w:val="00BC6378"/>
    <w:rsid w:val="00BC71B9"/>
    <w:rsid w:val="00BD37FC"/>
    <w:rsid w:val="00BE41CD"/>
    <w:rsid w:val="00BE46A2"/>
    <w:rsid w:val="00BE5F04"/>
    <w:rsid w:val="00BF5E1E"/>
    <w:rsid w:val="00C170A7"/>
    <w:rsid w:val="00C17B5A"/>
    <w:rsid w:val="00C22F01"/>
    <w:rsid w:val="00C259F0"/>
    <w:rsid w:val="00C54636"/>
    <w:rsid w:val="00C65572"/>
    <w:rsid w:val="00C67F2E"/>
    <w:rsid w:val="00C74DDD"/>
    <w:rsid w:val="00C77C7A"/>
    <w:rsid w:val="00C84111"/>
    <w:rsid w:val="00C87B7C"/>
    <w:rsid w:val="00C9627F"/>
    <w:rsid w:val="00CA33ED"/>
    <w:rsid w:val="00CB12CC"/>
    <w:rsid w:val="00CC7282"/>
    <w:rsid w:val="00CE6860"/>
    <w:rsid w:val="00D21BC4"/>
    <w:rsid w:val="00D259FA"/>
    <w:rsid w:val="00D3137F"/>
    <w:rsid w:val="00D34C61"/>
    <w:rsid w:val="00D37617"/>
    <w:rsid w:val="00D4781A"/>
    <w:rsid w:val="00D47F4B"/>
    <w:rsid w:val="00D62E94"/>
    <w:rsid w:val="00D866B2"/>
    <w:rsid w:val="00D91514"/>
    <w:rsid w:val="00D93F54"/>
    <w:rsid w:val="00DA2F11"/>
    <w:rsid w:val="00DA7251"/>
    <w:rsid w:val="00DB0A1E"/>
    <w:rsid w:val="00DC6DA8"/>
    <w:rsid w:val="00DC7ED5"/>
    <w:rsid w:val="00DD00F2"/>
    <w:rsid w:val="00DD0EEE"/>
    <w:rsid w:val="00DD24FE"/>
    <w:rsid w:val="00DD5E9F"/>
    <w:rsid w:val="00DE121E"/>
    <w:rsid w:val="00DE1244"/>
    <w:rsid w:val="00DE67AD"/>
    <w:rsid w:val="00DE6F5A"/>
    <w:rsid w:val="00DF265B"/>
    <w:rsid w:val="00E05F57"/>
    <w:rsid w:val="00E14E62"/>
    <w:rsid w:val="00E21235"/>
    <w:rsid w:val="00E23471"/>
    <w:rsid w:val="00E3662C"/>
    <w:rsid w:val="00E403DF"/>
    <w:rsid w:val="00E42DDF"/>
    <w:rsid w:val="00E4754E"/>
    <w:rsid w:val="00E53343"/>
    <w:rsid w:val="00E55CD6"/>
    <w:rsid w:val="00E57FF8"/>
    <w:rsid w:val="00E71233"/>
    <w:rsid w:val="00E84AC7"/>
    <w:rsid w:val="00E96572"/>
    <w:rsid w:val="00E97955"/>
    <w:rsid w:val="00EB318E"/>
    <w:rsid w:val="00ED1847"/>
    <w:rsid w:val="00ED1B06"/>
    <w:rsid w:val="00ED7C85"/>
    <w:rsid w:val="00EF5F92"/>
    <w:rsid w:val="00F233C9"/>
    <w:rsid w:val="00F25FE5"/>
    <w:rsid w:val="00F27A35"/>
    <w:rsid w:val="00F328B9"/>
    <w:rsid w:val="00F4609D"/>
    <w:rsid w:val="00F72F6E"/>
    <w:rsid w:val="00F77E09"/>
    <w:rsid w:val="00F77EFC"/>
    <w:rsid w:val="00F81F40"/>
    <w:rsid w:val="00F83FED"/>
    <w:rsid w:val="00F854EC"/>
    <w:rsid w:val="00F86094"/>
    <w:rsid w:val="00FA1D38"/>
    <w:rsid w:val="00FA4209"/>
    <w:rsid w:val="00FA5D1E"/>
    <w:rsid w:val="00FC1181"/>
    <w:rsid w:val="00FC6103"/>
    <w:rsid w:val="00FD04CC"/>
    <w:rsid w:val="00FD0994"/>
    <w:rsid w:val="00FD443B"/>
    <w:rsid w:val="00FD6B9D"/>
    <w:rsid w:val="00FD7230"/>
    <w:rsid w:val="00FD752C"/>
    <w:rsid w:val="00FE4BDA"/>
    <w:rsid w:val="00FE673F"/>
    <w:rsid w:val="00FF39DF"/>
    <w:rsid w:val="08E63F55"/>
    <w:rsid w:val="0E330991"/>
    <w:rsid w:val="0E91077E"/>
    <w:rsid w:val="18357667"/>
    <w:rsid w:val="1A214A4E"/>
    <w:rsid w:val="1D1A1030"/>
    <w:rsid w:val="20C30EB5"/>
    <w:rsid w:val="211E0453"/>
    <w:rsid w:val="22C375C0"/>
    <w:rsid w:val="27597212"/>
    <w:rsid w:val="29F878A7"/>
    <w:rsid w:val="2A7D0176"/>
    <w:rsid w:val="2D046C5B"/>
    <w:rsid w:val="2DC224C3"/>
    <w:rsid w:val="365C231D"/>
    <w:rsid w:val="3A4E2039"/>
    <w:rsid w:val="3B442723"/>
    <w:rsid w:val="3B7263B3"/>
    <w:rsid w:val="3E157540"/>
    <w:rsid w:val="3FAA425E"/>
    <w:rsid w:val="41277098"/>
    <w:rsid w:val="414B4B9E"/>
    <w:rsid w:val="49BE6292"/>
    <w:rsid w:val="4DC97C13"/>
    <w:rsid w:val="515304FB"/>
    <w:rsid w:val="519A7C4C"/>
    <w:rsid w:val="568B55EC"/>
    <w:rsid w:val="605747C4"/>
    <w:rsid w:val="61162592"/>
    <w:rsid w:val="62C97E6A"/>
    <w:rsid w:val="65A01826"/>
    <w:rsid w:val="6671673B"/>
    <w:rsid w:val="6DE200AA"/>
    <w:rsid w:val="6DF94045"/>
    <w:rsid w:val="6E225921"/>
    <w:rsid w:val="70B4037D"/>
    <w:rsid w:val="70CA5080"/>
    <w:rsid w:val="79990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BDCC04"/>
  <w15:docId w15:val="{9D6DB9EC-D951-4AD4-9572-20E68C38B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367E"/>
    <w:pPr>
      <w:widowControl w:val="0"/>
      <w:jc w:val="both"/>
    </w:pPr>
    <w:rPr>
      <w:kern w:val="2"/>
      <w:sz w:val="21"/>
      <w:szCs w:val="22"/>
    </w:rPr>
  </w:style>
  <w:style w:type="paragraph" w:styleId="1">
    <w:name w:val="heading 1"/>
    <w:basedOn w:val="a"/>
    <w:next w:val="a"/>
    <w:link w:val="10"/>
    <w:uiPriority w:val="9"/>
    <w:qFormat/>
    <w:pPr>
      <w:keepNext/>
      <w:keepLines/>
      <w:spacing w:before="100" w:beforeAutospacing="1" w:after="100" w:afterAutospacing="1" w:line="360" w:lineRule="auto"/>
      <w:jc w:val="left"/>
      <w:outlineLvl w:val="0"/>
    </w:pPr>
    <w:rPr>
      <w:rFonts w:ascii="Times New Roman" w:eastAsia="宋体" w:hAnsi="Times New Roman"/>
      <w:b/>
      <w:bCs/>
      <w:kern w:val="44"/>
      <w:szCs w:val="44"/>
    </w:rPr>
  </w:style>
  <w:style w:type="paragraph" w:styleId="2">
    <w:name w:val="heading 2"/>
    <w:basedOn w:val="a"/>
    <w:next w:val="a"/>
    <w:link w:val="20"/>
    <w:uiPriority w:val="9"/>
    <w:unhideWhenUsed/>
    <w:qFormat/>
    <w:pPr>
      <w:keepNext/>
      <w:keepLines/>
      <w:spacing w:beforeLines="50" w:before="50" w:afterLines="50" w:after="50"/>
      <w:jc w:val="left"/>
      <w:outlineLvl w:val="1"/>
    </w:pPr>
    <w:rPr>
      <w:rFonts w:ascii="Times New Roman" w:eastAsia="宋体" w:hAnsi="Times New Roman" w:cstheme="majorBid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footnote text"/>
    <w:basedOn w:val="a"/>
    <w:link w:val="a8"/>
    <w:uiPriority w:val="99"/>
    <w:semiHidden/>
    <w:unhideWhenUsed/>
    <w:qFormat/>
    <w:pPr>
      <w:snapToGrid w:val="0"/>
      <w:jc w:val="left"/>
    </w:pPr>
    <w:rPr>
      <w:sz w:val="18"/>
      <w:szCs w:val="18"/>
    </w:rPr>
  </w:style>
  <w:style w:type="character" w:styleId="a9">
    <w:name w:val="Hyperlink"/>
    <w:basedOn w:val="a0"/>
    <w:uiPriority w:val="99"/>
    <w:unhideWhenUsed/>
    <w:qFormat/>
    <w:rPr>
      <w:color w:val="0563C1" w:themeColor="hyperlink"/>
      <w:u w:val="single"/>
    </w:rPr>
  </w:style>
  <w:style w:type="character" w:styleId="aa">
    <w:name w:val="footnote reference"/>
    <w:basedOn w:val="a0"/>
    <w:uiPriority w:val="99"/>
    <w:semiHidden/>
    <w:unhideWhenUsed/>
    <w:qFormat/>
    <w:rPr>
      <w:vertAlign w:val="superscript"/>
    </w:rPr>
  </w:style>
  <w:style w:type="paragraph" w:styleId="ab">
    <w:name w:val="List Paragraph"/>
    <w:basedOn w:val="a"/>
    <w:uiPriority w:val="34"/>
    <w:qFormat/>
    <w:pPr>
      <w:ind w:firstLineChars="200" w:firstLine="420"/>
    </w:pPr>
  </w:style>
  <w:style w:type="character" w:customStyle="1" w:styleId="10">
    <w:name w:val="标题 1 字符"/>
    <w:basedOn w:val="a0"/>
    <w:link w:val="1"/>
    <w:uiPriority w:val="9"/>
    <w:qFormat/>
    <w:rPr>
      <w:rFonts w:ascii="Times New Roman" w:eastAsia="宋体" w:hAnsi="Times New Roman"/>
      <w:b/>
      <w:bCs/>
      <w:kern w:val="44"/>
      <w:szCs w:val="44"/>
    </w:rPr>
  </w:style>
  <w:style w:type="paragraph" w:customStyle="1" w:styleId="EndNoteBibliographyTitle">
    <w:name w:val="EndNote Bibliography Title"/>
    <w:basedOn w:val="a"/>
    <w:link w:val="EndNoteBibliographyTitle0"/>
    <w:qFormat/>
    <w:pPr>
      <w:jc w:val="center"/>
    </w:pPr>
    <w:rPr>
      <w:rFonts w:ascii="Times New Roman" w:hAnsi="Times New Roman" w:cs="Times New Roman"/>
      <w:sz w:val="20"/>
    </w:rPr>
  </w:style>
  <w:style w:type="character" w:customStyle="1" w:styleId="EndNoteBibliographyTitle0">
    <w:name w:val="EndNote Bibliography Title 字符"/>
    <w:basedOn w:val="a0"/>
    <w:link w:val="EndNoteBibliographyTitle"/>
    <w:qFormat/>
    <w:rPr>
      <w:rFonts w:ascii="Times New Roman" w:hAnsi="Times New Roman" w:cs="Times New Roman"/>
      <w:kern w:val="2"/>
      <w:szCs w:val="22"/>
    </w:rPr>
  </w:style>
  <w:style w:type="paragraph" w:customStyle="1" w:styleId="EndNoteBibliography">
    <w:name w:val="EndNote Bibliography"/>
    <w:basedOn w:val="a"/>
    <w:link w:val="EndNoteBibliography0"/>
    <w:qFormat/>
    <w:pPr>
      <w:jc w:val="left"/>
    </w:pPr>
    <w:rPr>
      <w:rFonts w:ascii="Times New Roman" w:hAnsi="Times New Roman" w:cs="Times New Roman"/>
      <w:sz w:val="20"/>
    </w:rPr>
  </w:style>
  <w:style w:type="character" w:customStyle="1" w:styleId="EndNoteBibliography0">
    <w:name w:val="EndNote Bibliography 字符"/>
    <w:basedOn w:val="a0"/>
    <w:link w:val="EndNoteBibliography"/>
    <w:qFormat/>
    <w:rPr>
      <w:rFonts w:ascii="Times New Roman" w:hAnsi="Times New Roman" w:cs="Times New Roman"/>
      <w:kern w:val="2"/>
      <w:szCs w:val="22"/>
    </w:rPr>
  </w:style>
  <w:style w:type="character" w:customStyle="1" w:styleId="20">
    <w:name w:val="标题 2 字符"/>
    <w:basedOn w:val="a0"/>
    <w:link w:val="2"/>
    <w:uiPriority w:val="9"/>
    <w:qFormat/>
    <w:rPr>
      <w:rFonts w:ascii="Times New Roman" w:eastAsia="宋体" w:hAnsi="Times New Roman" w:cstheme="majorBidi"/>
      <w:bCs/>
      <w:szCs w:val="32"/>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a8">
    <w:name w:val="脚注文本 字符"/>
    <w:basedOn w:val="a0"/>
    <w:link w:val="a7"/>
    <w:uiPriority w:val="99"/>
    <w:semiHidden/>
    <w:qFormat/>
    <w:rPr>
      <w:kern w:val="2"/>
      <w:sz w:val="18"/>
      <w:szCs w:val="18"/>
    </w:rPr>
  </w:style>
  <w:style w:type="character" w:styleId="ac">
    <w:name w:val="annotation reference"/>
    <w:basedOn w:val="a0"/>
    <w:uiPriority w:val="99"/>
    <w:semiHidden/>
    <w:unhideWhenUsed/>
    <w:rsid w:val="00517C75"/>
    <w:rPr>
      <w:sz w:val="16"/>
      <w:szCs w:val="16"/>
    </w:rPr>
  </w:style>
  <w:style w:type="paragraph" w:styleId="ad">
    <w:name w:val="annotation text"/>
    <w:basedOn w:val="a"/>
    <w:link w:val="ae"/>
    <w:uiPriority w:val="99"/>
    <w:unhideWhenUsed/>
    <w:rsid w:val="00517C75"/>
    <w:pPr>
      <w:spacing w:line="240" w:lineRule="auto"/>
    </w:pPr>
    <w:rPr>
      <w:sz w:val="20"/>
      <w:szCs w:val="20"/>
    </w:rPr>
  </w:style>
  <w:style w:type="character" w:customStyle="1" w:styleId="ae">
    <w:name w:val="批注文字 字符"/>
    <w:basedOn w:val="a0"/>
    <w:link w:val="ad"/>
    <w:uiPriority w:val="99"/>
    <w:rsid w:val="00517C75"/>
    <w:rPr>
      <w:kern w:val="2"/>
    </w:rPr>
  </w:style>
  <w:style w:type="paragraph" w:styleId="af">
    <w:name w:val="annotation subject"/>
    <w:basedOn w:val="ad"/>
    <w:next w:val="ad"/>
    <w:link w:val="af0"/>
    <w:uiPriority w:val="99"/>
    <w:semiHidden/>
    <w:unhideWhenUsed/>
    <w:rsid w:val="00517C75"/>
    <w:rPr>
      <w:b/>
      <w:bCs/>
    </w:rPr>
  </w:style>
  <w:style w:type="character" w:customStyle="1" w:styleId="af0">
    <w:name w:val="批注主题 字符"/>
    <w:basedOn w:val="ae"/>
    <w:link w:val="af"/>
    <w:uiPriority w:val="99"/>
    <w:semiHidden/>
    <w:rsid w:val="00517C75"/>
    <w:rPr>
      <w:b/>
      <w:bCs/>
      <w:kern w:val="2"/>
    </w:rPr>
  </w:style>
  <w:style w:type="paragraph" w:styleId="af1">
    <w:name w:val="Balloon Text"/>
    <w:basedOn w:val="a"/>
    <w:link w:val="af2"/>
    <w:uiPriority w:val="99"/>
    <w:semiHidden/>
    <w:unhideWhenUsed/>
    <w:rsid w:val="00970FDD"/>
    <w:pPr>
      <w:spacing w:after="0" w:line="240" w:lineRule="auto"/>
    </w:pPr>
    <w:rPr>
      <w:sz w:val="18"/>
      <w:szCs w:val="18"/>
    </w:rPr>
  </w:style>
  <w:style w:type="character" w:customStyle="1" w:styleId="af2">
    <w:name w:val="批注框文本 字符"/>
    <w:basedOn w:val="a0"/>
    <w:link w:val="af1"/>
    <w:uiPriority w:val="99"/>
    <w:semiHidden/>
    <w:rsid w:val="00970FDD"/>
    <w:rPr>
      <w:kern w:val="2"/>
      <w:sz w:val="18"/>
      <w:szCs w:val="18"/>
    </w:rPr>
  </w:style>
  <w:style w:type="character" w:styleId="af3">
    <w:name w:val="FollowedHyperlink"/>
    <w:basedOn w:val="a0"/>
    <w:uiPriority w:val="99"/>
    <w:semiHidden/>
    <w:unhideWhenUsed/>
    <w:rsid w:val="0042543E"/>
    <w:rPr>
      <w:color w:val="954F72" w:themeColor="followedHyperlink"/>
      <w:u w:val="single"/>
    </w:rPr>
  </w:style>
  <w:style w:type="paragraph" w:styleId="af4">
    <w:name w:val="Revision"/>
    <w:hidden/>
    <w:uiPriority w:val="99"/>
    <w:semiHidden/>
    <w:rsid w:val="00BE46A2"/>
    <w:pPr>
      <w:spacing w:after="0" w:line="240" w:lineRule="auto"/>
    </w:pPr>
    <w:rPr>
      <w:kern w:val="2"/>
      <w:sz w:val="21"/>
      <w:szCs w:val="22"/>
    </w:rPr>
  </w:style>
  <w:style w:type="character" w:customStyle="1" w:styleId="fontstyle01">
    <w:name w:val="fontstyle01"/>
    <w:basedOn w:val="a0"/>
    <w:rsid w:val="00577F0C"/>
    <w:rPr>
      <w:rFonts w:ascii="AdvOT118e7927" w:hAnsi="AdvOT118e7927" w:hint="default"/>
      <w:b w:val="0"/>
      <w:bCs w:val="0"/>
      <w:i w:val="0"/>
      <w:iCs w:val="0"/>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FEC901-C28D-46F0-8E81-A6BDF82D0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456</Words>
  <Characters>2603</Characters>
  <Application>Microsoft Office Word</Application>
  <DocSecurity>0</DocSecurity>
  <Lines>21</Lines>
  <Paragraphs>6</Paragraphs>
  <ScaleCrop>false</ScaleCrop>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岳磊</dc:creator>
  <cp:lastModifiedBy>grit grit</cp:lastModifiedBy>
  <cp:revision>3</cp:revision>
  <dcterms:created xsi:type="dcterms:W3CDTF">2023-09-23T16:57:00Z</dcterms:created>
  <dcterms:modified xsi:type="dcterms:W3CDTF">2023-09-23T16:58:00Z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